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9FCF" w14:textId="54629AA0" w:rsidR="00D83D4A" w:rsidRPr="00325706" w:rsidRDefault="00457D49">
      <w:pPr>
        <w:rPr>
          <w:sz w:val="32"/>
          <w:szCs w:val="32"/>
          <w:lang w:val="en-US"/>
        </w:rPr>
      </w:pPr>
      <w:r w:rsidRPr="00325706">
        <w:rPr>
          <w:sz w:val="32"/>
          <w:szCs w:val="32"/>
          <w:lang w:val="en-US"/>
        </w:rPr>
        <w:t xml:space="preserve">Interoperability case 1: Supporting Chronic Care </w:t>
      </w:r>
      <w:proofErr w:type="gramStart"/>
      <w:r w:rsidRPr="00325706">
        <w:rPr>
          <w:sz w:val="32"/>
          <w:szCs w:val="32"/>
          <w:lang w:val="en-US"/>
        </w:rPr>
        <w:t>models</w:t>
      </w:r>
      <w:proofErr w:type="gramEnd"/>
    </w:p>
    <w:p w14:paraId="09202A4F" w14:textId="77777777" w:rsidR="00457D49" w:rsidRPr="00325706" w:rsidRDefault="00457D49">
      <w:pPr>
        <w:rPr>
          <w:sz w:val="22"/>
          <w:szCs w:val="22"/>
        </w:rPr>
      </w:pPr>
    </w:p>
    <w:p w14:paraId="452BE990" w14:textId="77777777" w:rsidR="00203559" w:rsidRDefault="00203559" w:rsidP="00203559">
      <w:pPr>
        <w:rPr>
          <w:rFonts w:ascii="Calibri" w:hAnsi="Calibri" w:cs="Calibri"/>
          <w:b/>
          <w:bCs/>
          <w:color w:val="000000"/>
          <w:lang w:val="en-US"/>
        </w:rPr>
      </w:pPr>
    </w:p>
    <w:p w14:paraId="1288DF6B" w14:textId="70833B29" w:rsidR="00203559" w:rsidRPr="006D0E1C" w:rsidRDefault="00203559" w:rsidP="006D0E1C">
      <w:pPr>
        <w:pStyle w:val="ListParagraph"/>
        <w:numPr>
          <w:ilvl w:val="0"/>
          <w:numId w:val="8"/>
        </w:numPr>
        <w:rPr>
          <w:rFonts w:ascii="Calibri" w:hAnsi="Calibri" w:cs="Calibri"/>
          <w:b/>
          <w:bCs/>
          <w:color w:val="000000"/>
          <w:lang w:val="en-US"/>
        </w:rPr>
      </w:pPr>
      <w:r w:rsidRPr="006D0E1C">
        <w:rPr>
          <w:rFonts w:ascii="Calibri" w:hAnsi="Calibri" w:cs="Calibri"/>
          <w:b/>
          <w:bCs/>
          <w:color w:val="000000"/>
          <w:lang w:val="en-US"/>
        </w:rPr>
        <w:t>Product vision</w:t>
      </w:r>
    </w:p>
    <w:p w14:paraId="35BA31EA" w14:textId="77777777" w:rsidR="00203559" w:rsidRDefault="00203559" w:rsidP="00457D49">
      <w:pPr>
        <w:rPr>
          <w:rFonts w:ascii="Calibri" w:eastAsia="Times New Roman" w:hAnsi="Calibri" w:cs="Calibri"/>
          <w:b/>
          <w:bCs/>
          <w:color w:val="000000"/>
          <w:sz w:val="20"/>
          <w:szCs w:val="20"/>
          <w:lang w:eastAsia="en-GB"/>
        </w:rPr>
      </w:pPr>
    </w:p>
    <w:p w14:paraId="0EDC242C" w14:textId="752E769A" w:rsidR="00457D49" w:rsidRPr="00457D49"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b/>
          <w:bCs/>
          <w:color w:val="000000"/>
          <w:sz w:val="20"/>
          <w:szCs w:val="20"/>
          <w:lang w:eastAsia="en-GB"/>
        </w:rPr>
        <w:t>Situation:</w:t>
      </w:r>
    </w:p>
    <w:p w14:paraId="2E645D4A" w14:textId="77777777" w:rsidR="00457D49" w:rsidRPr="00325706"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Conditions that require chronic care, specifically hypertension and diabetes, are highly prevalent. Adherence to medication and lifestyle modification are important to manage these conditions and prevent complications. This requires long-term behavioral change from patients. Care models for chronic care need to support patients to take control of their own health, embedded in an informal and professional care network that can intervene and support when needed.</w:t>
      </w:r>
    </w:p>
    <w:p w14:paraId="7D31975F" w14:textId="3579C721" w:rsidR="00457D49" w:rsidRPr="00457D49" w:rsidRDefault="00457D49" w:rsidP="00457D49">
      <w:pPr>
        <w:rPr>
          <w:rFonts w:ascii="Calibri" w:eastAsia="Times New Roman" w:hAnsi="Calibri" w:cs="Calibri"/>
          <w:color w:val="000000"/>
          <w:sz w:val="20"/>
          <w:szCs w:val="20"/>
          <w:lang w:val="en-US" w:eastAsia="en-GB"/>
        </w:rPr>
      </w:pPr>
      <w:r w:rsidRPr="00325706">
        <w:rPr>
          <w:rFonts w:ascii="Calibri" w:eastAsia="Times New Roman" w:hAnsi="Calibri" w:cs="Calibri"/>
          <w:color w:val="000000"/>
          <w:sz w:val="20"/>
          <w:szCs w:val="20"/>
          <w:lang w:eastAsia="en-GB"/>
        </w:rPr>
        <w:tab/>
      </w:r>
      <w:r w:rsidRPr="00325706">
        <w:rPr>
          <w:rFonts w:ascii="Calibri" w:eastAsia="Times New Roman" w:hAnsi="Calibri" w:cs="Calibri"/>
          <w:color w:val="000000"/>
          <w:sz w:val="20"/>
          <w:szCs w:val="20"/>
          <w:lang w:val="en-US" w:eastAsia="en-GB"/>
        </w:rPr>
        <w:t xml:space="preserve">Chronic care models are currently mostly deployed by either forward looking hospitals and software providers or as part of publicly funded community programs. Both typically operate on closed platforms that need point integrations to collaborate with other systems, including existing HMS’s and upcoming platforms for </w:t>
      </w:r>
      <w:proofErr w:type="gramStart"/>
      <w:r w:rsidRPr="00325706">
        <w:rPr>
          <w:rFonts w:ascii="Calibri" w:eastAsia="Times New Roman" w:hAnsi="Calibri" w:cs="Calibri"/>
          <w:color w:val="000000"/>
          <w:sz w:val="20"/>
          <w:szCs w:val="20"/>
          <w:lang w:val="en-US" w:eastAsia="en-GB"/>
        </w:rPr>
        <w:t>e.g.</w:t>
      </w:r>
      <w:proofErr w:type="gramEnd"/>
      <w:r w:rsidRPr="00325706">
        <w:rPr>
          <w:rFonts w:ascii="Calibri" w:eastAsia="Times New Roman" w:hAnsi="Calibri" w:cs="Calibri"/>
          <w:color w:val="000000"/>
          <w:sz w:val="20"/>
          <w:szCs w:val="20"/>
          <w:lang w:val="en-US" w:eastAsia="en-GB"/>
        </w:rPr>
        <w:t xml:space="preserve"> education, financing or medicine delivery. This lack of interoperability is a key barrier for </w:t>
      </w:r>
      <w:del w:id="0" w:author="Judith van Andel" w:date="2023-05-30T10:16:00Z">
        <w:r w:rsidR="00325706" w:rsidDel="004A768C">
          <w:rPr>
            <w:rFonts w:ascii="Calibri" w:eastAsia="Times New Roman" w:hAnsi="Calibri" w:cs="Calibri"/>
            <w:color w:val="000000"/>
            <w:sz w:val="20"/>
            <w:szCs w:val="20"/>
            <w:lang w:val="en-US" w:eastAsia="en-GB"/>
          </w:rPr>
          <w:delText>main stream</w:delText>
        </w:r>
      </w:del>
      <w:ins w:id="1" w:author="Judith van Andel" w:date="2023-05-30T10:16:00Z">
        <w:r w:rsidR="004A768C">
          <w:rPr>
            <w:rFonts w:ascii="Calibri" w:eastAsia="Times New Roman" w:hAnsi="Calibri" w:cs="Calibri"/>
            <w:color w:val="000000"/>
            <w:sz w:val="20"/>
            <w:szCs w:val="20"/>
            <w:lang w:val="en-US" w:eastAsia="en-GB"/>
          </w:rPr>
          <w:t>in-person</w:t>
        </w:r>
      </w:ins>
      <w:r w:rsidR="00325706">
        <w:rPr>
          <w:rFonts w:ascii="Calibri" w:eastAsia="Times New Roman" w:hAnsi="Calibri" w:cs="Calibri"/>
          <w:color w:val="000000"/>
          <w:sz w:val="20"/>
          <w:szCs w:val="20"/>
          <w:lang w:val="en-US" w:eastAsia="en-GB"/>
        </w:rPr>
        <w:t xml:space="preserve"> care providers to test or adopt innovative solutions, and for virtual care providers to </w:t>
      </w:r>
      <w:del w:id="2" w:author="Judith van Andel" w:date="2023-05-30T10:16:00Z">
        <w:r w:rsidR="00325706" w:rsidDel="004A768C">
          <w:rPr>
            <w:rFonts w:ascii="Calibri" w:eastAsia="Times New Roman" w:hAnsi="Calibri" w:cs="Calibri"/>
            <w:color w:val="000000"/>
            <w:sz w:val="20"/>
            <w:szCs w:val="20"/>
            <w:lang w:val="en-US" w:eastAsia="en-GB"/>
          </w:rPr>
          <w:delText>enter into collaborations with traditional care providers</w:delText>
        </w:r>
      </w:del>
      <w:ins w:id="3" w:author="Judith van Andel" w:date="2023-05-30T10:16:00Z">
        <w:r w:rsidR="004A768C">
          <w:rPr>
            <w:rFonts w:ascii="Calibri" w:eastAsia="Times New Roman" w:hAnsi="Calibri" w:cs="Calibri"/>
            <w:color w:val="000000"/>
            <w:sz w:val="20"/>
            <w:szCs w:val="20"/>
            <w:lang w:val="en-US" w:eastAsia="en-GB"/>
          </w:rPr>
          <w:t>integrate into existing care networks</w:t>
        </w:r>
      </w:ins>
      <w:r w:rsidRPr="00325706">
        <w:rPr>
          <w:rFonts w:ascii="Calibri" w:eastAsia="Times New Roman" w:hAnsi="Calibri" w:cs="Calibri"/>
          <w:color w:val="000000"/>
          <w:sz w:val="20"/>
          <w:szCs w:val="20"/>
          <w:lang w:val="en-US" w:eastAsia="en-GB"/>
        </w:rPr>
        <w:t>.</w:t>
      </w:r>
      <w:r w:rsidR="00325706" w:rsidRPr="00325706">
        <w:rPr>
          <w:rFonts w:ascii="Calibri" w:eastAsia="Times New Roman" w:hAnsi="Calibri" w:cs="Calibri"/>
          <w:color w:val="000000"/>
          <w:sz w:val="20"/>
          <w:szCs w:val="20"/>
          <w:lang w:val="en-US" w:eastAsia="en-GB"/>
        </w:rPr>
        <w:t xml:space="preserve"> </w:t>
      </w:r>
    </w:p>
    <w:p w14:paraId="5B5BA74A" w14:textId="77777777" w:rsidR="00457D49" w:rsidRPr="00457D49"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 </w:t>
      </w:r>
    </w:p>
    <w:p w14:paraId="662D9FB1" w14:textId="26D713D0" w:rsidR="00457D49" w:rsidRPr="00457D49" w:rsidRDefault="00325706" w:rsidP="00457D49">
      <w:pPr>
        <w:rPr>
          <w:rFonts w:ascii="Calibri" w:eastAsia="Times New Roman" w:hAnsi="Calibri" w:cs="Calibri"/>
          <w:color w:val="000000"/>
          <w:sz w:val="20"/>
          <w:szCs w:val="20"/>
          <w:lang w:val="en-US" w:eastAsia="en-GB"/>
        </w:rPr>
      </w:pPr>
      <w:r>
        <w:rPr>
          <w:rFonts w:ascii="Calibri" w:eastAsia="Times New Roman" w:hAnsi="Calibri" w:cs="Calibri"/>
          <w:b/>
          <w:bCs/>
          <w:color w:val="000000"/>
          <w:sz w:val="20"/>
          <w:szCs w:val="20"/>
          <w:lang w:val="en-US" w:eastAsia="en-GB"/>
        </w:rPr>
        <w:t xml:space="preserve">Need for collaboration on a common data </w:t>
      </w:r>
      <w:proofErr w:type="gramStart"/>
      <w:r>
        <w:rPr>
          <w:rFonts w:ascii="Calibri" w:eastAsia="Times New Roman" w:hAnsi="Calibri" w:cs="Calibri"/>
          <w:b/>
          <w:bCs/>
          <w:color w:val="000000"/>
          <w:sz w:val="20"/>
          <w:szCs w:val="20"/>
          <w:lang w:val="en-US" w:eastAsia="en-GB"/>
        </w:rPr>
        <w:t>set</w:t>
      </w:r>
      <w:proofErr w:type="gramEnd"/>
      <w:r>
        <w:rPr>
          <w:rFonts w:ascii="Calibri" w:eastAsia="Times New Roman" w:hAnsi="Calibri" w:cs="Calibri"/>
          <w:b/>
          <w:bCs/>
          <w:color w:val="000000"/>
          <w:sz w:val="20"/>
          <w:szCs w:val="20"/>
          <w:lang w:val="en-US" w:eastAsia="en-GB"/>
        </w:rPr>
        <w:t xml:space="preserve"> </w:t>
      </w:r>
    </w:p>
    <w:p w14:paraId="7F543305" w14:textId="77777777" w:rsidR="00457D49" w:rsidRPr="00457D49"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Both the individual patient as well as the network of informal and professional caregivers require insights in essential datapoints on disease and disease management status to make informed decisions to manage the conditions:</w:t>
      </w:r>
    </w:p>
    <w:p w14:paraId="5C365255" w14:textId="77777777" w:rsidR="00457D49" w:rsidRPr="00457D49" w:rsidRDefault="00457D49" w:rsidP="00457D49">
      <w:pPr>
        <w:numPr>
          <w:ilvl w:val="0"/>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Patients: </w:t>
      </w:r>
    </w:p>
    <w:p w14:paraId="2B01691D"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use information on their (self-measured) condition status (ie blood pressure or blood glucose) to motivate health behaviours like medication adherence and lifestyle changes</w:t>
      </w:r>
    </w:p>
    <w:p w14:paraId="702A3607"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Make informed decisions to seek extra care when self-management is not effective to manage their condition</w:t>
      </w:r>
    </w:p>
    <w:p w14:paraId="1E67A919" w14:textId="77777777" w:rsidR="00457D49" w:rsidRPr="00457D49" w:rsidRDefault="00457D49" w:rsidP="00457D49">
      <w:pPr>
        <w:numPr>
          <w:ilvl w:val="0"/>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Informal caregivers:</w:t>
      </w:r>
    </w:p>
    <w:p w14:paraId="09CEF5FB"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Use information on condition status of patient to help motivate health behaviours</w:t>
      </w:r>
    </w:p>
    <w:p w14:paraId="63BF661D" w14:textId="77777777" w:rsidR="00457D49" w:rsidRPr="00457D49" w:rsidRDefault="00457D49" w:rsidP="00457D49">
      <w:pPr>
        <w:numPr>
          <w:ilvl w:val="0"/>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Community Health workers:</w:t>
      </w:r>
    </w:p>
    <w:p w14:paraId="40BD4EC3"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Use information if self-measurement is not taking place to actively follow-up</w:t>
      </w:r>
    </w:p>
    <w:p w14:paraId="39835BB8" w14:textId="77777777" w:rsidR="00457D49" w:rsidRPr="00457D49" w:rsidRDefault="00457D49" w:rsidP="00457D49">
      <w:pPr>
        <w:numPr>
          <w:ilvl w:val="0"/>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Primary/secondary or remote professional caregivers:</w:t>
      </w:r>
    </w:p>
    <w:p w14:paraId="7F626341"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Use information on disease status to monitor patient and decide if follow-up/medication change is needed</w:t>
      </w:r>
    </w:p>
    <w:p w14:paraId="7C86A467" w14:textId="77777777" w:rsidR="00457D49" w:rsidRPr="00457D49" w:rsidRDefault="00457D49" w:rsidP="00457D49">
      <w:pPr>
        <w:numPr>
          <w:ilvl w:val="0"/>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Providers of digital self-management tools:</w:t>
      </w:r>
    </w:p>
    <w:p w14:paraId="545E03EB" w14:textId="77777777" w:rsidR="00457D49" w:rsidRPr="00457D49" w:rsidRDefault="00457D49" w:rsidP="00457D49">
      <w:pPr>
        <w:numPr>
          <w:ilvl w:val="1"/>
          <w:numId w:val="1"/>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Use information on disease status and health behaviours to provide automated, personalized digital coaching and behavioural nudges</w:t>
      </w:r>
    </w:p>
    <w:p w14:paraId="707D4424" w14:textId="77777777" w:rsidR="00325706" w:rsidRDefault="00325706" w:rsidP="00457D49">
      <w:pPr>
        <w:rPr>
          <w:rFonts w:ascii="Calibri" w:eastAsia="Times New Roman" w:hAnsi="Calibri" w:cs="Calibri"/>
          <w:color w:val="000000"/>
          <w:sz w:val="20"/>
          <w:szCs w:val="20"/>
          <w:lang w:eastAsia="en-GB"/>
        </w:rPr>
      </w:pPr>
    </w:p>
    <w:p w14:paraId="06DDB979" w14:textId="421708F9" w:rsidR="00203559" w:rsidRPr="00203559" w:rsidRDefault="00203559" w:rsidP="00457D49">
      <w:pPr>
        <w:rPr>
          <w:rFonts w:ascii="Calibri" w:eastAsia="Times New Roman" w:hAnsi="Calibri" w:cs="Calibri"/>
          <w:b/>
          <w:bCs/>
          <w:color w:val="000000"/>
          <w:sz w:val="20"/>
          <w:szCs w:val="20"/>
          <w:lang w:val="en-US" w:eastAsia="en-GB"/>
        </w:rPr>
      </w:pPr>
      <w:r>
        <w:rPr>
          <w:rFonts w:ascii="Calibri" w:eastAsia="Times New Roman" w:hAnsi="Calibri" w:cs="Calibri"/>
          <w:b/>
          <w:bCs/>
          <w:color w:val="000000"/>
          <w:sz w:val="20"/>
          <w:szCs w:val="20"/>
          <w:lang w:val="en-US" w:eastAsia="en-GB"/>
        </w:rPr>
        <w:t>Key elements of the data set</w:t>
      </w:r>
    </w:p>
    <w:p w14:paraId="35C93BFE" w14:textId="0EB111BC" w:rsidR="00457D49" w:rsidRPr="00457D49"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 xml:space="preserve">This means several different parties, including patients, benefit from </w:t>
      </w:r>
      <w:del w:id="4" w:author="Judith van Andel" w:date="2023-05-30T10:18:00Z">
        <w:r w:rsidRPr="00457D49" w:rsidDel="00E961DF">
          <w:rPr>
            <w:rFonts w:ascii="Calibri" w:eastAsia="Times New Roman" w:hAnsi="Calibri" w:cs="Calibri"/>
            <w:color w:val="000000"/>
            <w:sz w:val="20"/>
            <w:szCs w:val="20"/>
            <w:lang w:eastAsia="en-GB"/>
          </w:rPr>
          <w:delText>seeing (and editing?)</w:delText>
        </w:r>
      </w:del>
      <w:ins w:id="5" w:author="Judith van Andel" w:date="2023-05-30T10:18:00Z">
        <w:r w:rsidR="00E961DF">
          <w:rPr>
            <w:rFonts w:ascii="Calibri" w:eastAsia="Times New Roman" w:hAnsi="Calibri" w:cs="Calibri"/>
            <w:color w:val="000000"/>
            <w:sz w:val="20"/>
            <w:szCs w:val="20"/>
            <w:lang w:val="en-US" w:eastAsia="en-GB"/>
          </w:rPr>
          <w:t>accessing</w:t>
        </w:r>
      </w:ins>
      <w:r w:rsidRPr="00457D49">
        <w:rPr>
          <w:rFonts w:ascii="Calibri" w:eastAsia="Times New Roman" w:hAnsi="Calibri" w:cs="Calibri"/>
          <w:color w:val="000000"/>
          <w:sz w:val="20"/>
          <w:szCs w:val="20"/>
          <w:lang w:eastAsia="en-GB"/>
        </w:rPr>
        <w:t xml:space="preserve"> the same data, making this an interesting case for data-exchange. Essential datapoints (from highest to lower relevance) are:</w:t>
      </w:r>
    </w:p>
    <w:p w14:paraId="040F4F27"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Blood pressure/blood glucose levels (Frequency 1-2/month at least: can be collected by patient at home or in patient groups, by CHV in community, at local pharmacy, in primary or secondary health facilities)</w:t>
      </w:r>
    </w:p>
    <w:p w14:paraId="5A5C3068"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Current medication (Frequency depends on medication-changes needed: entered by professional caregiver in primary or secondary facility who prescribes medication)</w:t>
      </w:r>
    </w:p>
    <w:p w14:paraId="1DB9EA30"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BMI (frequency 1/month: can be collected by patient at home or in patient groups, by CHV in community, at local pharmacy, in primary or secondary health facilities)</w:t>
      </w:r>
    </w:p>
    <w:p w14:paraId="0059F634"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Mental health status (Frequency 4x/year: can be collected by patient at home, by CHV in community, at local pharmacy, in primary or secondary health facilities)</w:t>
      </w:r>
    </w:p>
    <w:p w14:paraId="1646D64D"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Lab-results: Frequency 4x/year -&gt; hba1c; Frequency 1/year -&gt; kidney function, lipid profile, liver function</w:t>
      </w:r>
    </w:p>
    <w:p w14:paraId="3697FE4C"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lastRenderedPageBreak/>
        <w:t>Contacts with professional care providers (either phone or visit) &amp; conclusion of these visits (Frequency 1-12 times/year)</w:t>
      </w:r>
    </w:p>
    <w:p w14:paraId="000385E8"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Other risk-factors: alcohol intake, smoking (Frequency 1/year: can be collected by patient at home, by CHV in community, at local pharmacy, in primary or secondary health facilities)</w:t>
      </w:r>
    </w:p>
    <w:p w14:paraId="2234C83C" w14:textId="77777777" w:rsidR="00457D49" w:rsidRPr="00457D49" w:rsidRDefault="00457D49" w:rsidP="00457D49">
      <w:pPr>
        <w:numPr>
          <w:ilvl w:val="0"/>
          <w:numId w:val="2"/>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Other health behaviours: steps, dietary pattern, etc. (Frequency 1-2/month)</w:t>
      </w:r>
    </w:p>
    <w:p w14:paraId="25263C83" w14:textId="77777777" w:rsidR="00325706" w:rsidRDefault="00457D49" w:rsidP="00457D49">
      <w:p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 </w:t>
      </w:r>
    </w:p>
    <w:p w14:paraId="4A0C707B" w14:textId="3CAA87F4" w:rsidR="00203559" w:rsidRPr="00203559" w:rsidRDefault="00203559" w:rsidP="00325706">
      <w:pPr>
        <w:rPr>
          <w:rFonts w:ascii="Calibri" w:eastAsia="Times New Roman" w:hAnsi="Calibri" w:cs="Calibri"/>
          <w:b/>
          <w:bCs/>
          <w:color w:val="000000"/>
          <w:sz w:val="20"/>
          <w:szCs w:val="20"/>
          <w:lang w:val="en-US" w:eastAsia="en-GB"/>
        </w:rPr>
      </w:pPr>
      <w:r w:rsidRPr="00203559">
        <w:rPr>
          <w:rFonts w:ascii="Calibri" w:eastAsia="Times New Roman" w:hAnsi="Calibri" w:cs="Calibri"/>
          <w:b/>
          <w:bCs/>
          <w:color w:val="000000"/>
          <w:sz w:val="20"/>
          <w:szCs w:val="20"/>
          <w:lang w:val="en-US" w:eastAsia="en-GB"/>
        </w:rPr>
        <w:t xml:space="preserve">Key services supported by the </w:t>
      </w:r>
      <w:proofErr w:type="gramStart"/>
      <w:r w:rsidRPr="00203559">
        <w:rPr>
          <w:rFonts w:ascii="Calibri" w:eastAsia="Times New Roman" w:hAnsi="Calibri" w:cs="Calibri"/>
          <w:b/>
          <w:bCs/>
          <w:color w:val="000000"/>
          <w:sz w:val="20"/>
          <w:szCs w:val="20"/>
          <w:lang w:val="en-US" w:eastAsia="en-GB"/>
        </w:rPr>
        <w:t>dataset</w:t>
      </w:r>
      <w:proofErr w:type="gramEnd"/>
    </w:p>
    <w:p w14:paraId="182FD939" w14:textId="3581A2E9" w:rsidR="00325706" w:rsidRPr="00325706" w:rsidRDefault="00325706" w:rsidP="00325706">
      <w:pPr>
        <w:rPr>
          <w:rFonts w:ascii="Calibri" w:eastAsia="Times New Roman" w:hAnsi="Calibri" w:cs="Calibri"/>
          <w:color w:val="000000"/>
          <w:sz w:val="20"/>
          <w:szCs w:val="20"/>
          <w:lang w:val="en-US" w:eastAsia="en-GB"/>
        </w:rPr>
      </w:pPr>
      <w:r>
        <w:rPr>
          <w:rFonts w:ascii="Calibri" w:eastAsia="Times New Roman" w:hAnsi="Calibri" w:cs="Calibri"/>
          <w:color w:val="000000"/>
          <w:sz w:val="20"/>
          <w:szCs w:val="20"/>
          <w:lang w:val="en-US" w:eastAsia="en-GB"/>
        </w:rPr>
        <w:t>Different services</w:t>
      </w:r>
      <w:r w:rsidR="00457D49" w:rsidRPr="00457D49">
        <w:rPr>
          <w:rFonts w:ascii="Calibri" w:eastAsia="Times New Roman" w:hAnsi="Calibri" w:cs="Calibri"/>
          <w:color w:val="000000"/>
          <w:sz w:val="20"/>
          <w:szCs w:val="20"/>
          <w:lang w:eastAsia="en-GB"/>
        </w:rPr>
        <w:t xml:space="preserve"> </w:t>
      </w:r>
      <w:r>
        <w:rPr>
          <w:rFonts w:ascii="Calibri" w:eastAsia="Times New Roman" w:hAnsi="Calibri" w:cs="Calibri"/>
          <w:color w:val="000000"/>
          <w:sz w:val="20"/>
          <w:szCs w:val="20"/>
          <w:lang w:val="en-US" w:eastAsia="en-GB"/>
        </w:rPr>
        <w:t>(or</w:t>
      </w:r>
      <w:r w:rsidR="00457D49" w:rsidRPr="00457D49">
        <w:rPr>
          <w:rFonts w:ascii="Calibri" w:eastAsia="Times New Roman" w:hAnsi="Calibri" w:cs="Calibri"/>
          <w:color w:val="000000"/>
          <w:sz w:val="20"/>
          <w:szCs w:val="20"/>
          <w:lang w:eastAsia="en-GB"/>
        </w:rPr>
        <w:t xml:space="preserve"> </w:t>
      </w:r>
      <w:del w:id="6" w:author="Judith van Andel" w:date="2023-05-30T10:20:00Z">
        <w:r w:rsidR="00457D49" w:rsidRPr="00457D49" w:rsidDel="00E961DF">
          <w:rPr>
            <w:rFonts w:ascii="Calibri" w:eastAsia="Times New Roman" w:hAnsi="Calibri" w:cs="Calibri"/>
            <w:color w:val="000000"/>
            <w:sz w:val="20"/>
            <w:szCs w:val="20"/>
            <w:lang w:eastAsia="en-GB"/>
          </w:rPr>
          <w:delText>'</w:delText>
        </w:r>
      </w:del>
      <w:ins w:id="7" w:author="Judith van Andel" w:date="2023-05-30T10:20:00Z">
        <w:r w:rsidR="00E961DF">
          <w:rPr>
            <w:rFonts w:ascii="Calibri" w:eastAsia="Times New Roman" w:hAnsi="Calibri" w:cs="Calibri"/>
            <w:color w:val="000000"/>
            <w:sz w:val="20"/>
            <w:szCs w:val="20"/>
            <w:lang w:eastAsia="en-GB"/>
          </w:rPr>
          <w:t>‘</w:t>
        </w:r>
      </w:ins>
      <w:r w:rsidR="00457D49" w:rsidRPr="00457D49">
        <w:rPr>
          <w:rFonts w:ascii="Calibri" w:eastAsia="Times New Roman" w:hAnsi="Calibri" w:cs="Calibri"/>
          <w:color w:val="000000"/>
          <w:sz w:val="20"/>
          <w:szCs w:val="20"/>
          <w:lang w:eastAsia="en-GB"/>
        </w:rPr>
        <w:t>products</w:t>
      </w:r>
      <w:del w:id="8" w:author="Judith van Andel" w:date="2023-05-30T10:20:00Z">
        <w:r w:rsidR="00457D49" w:rsidRPr="00457D49" w:rsidDel="00E961DF">
          <w:rPr>
            <w:rFonts w:ascii="Calibri" w:eastAsia="Times New Roman" w:hAnsi="Calibri" w:cs="Calibri"/>
            <w:color w:val="000000"/>
            <w:sz w:val="20"/>
            <w:szCs w:val="20"/>
            <w:lang w:eastAsia="en-GB"/>
          </w:rPr>
          <w:delText>'</w:delText>
        </w:r>
      </w:del>
      <w:ins w:id="9" w:author="Judith van Andel" w:date="2023-05-30T10:20:00Z">
        <w:r w:rsidR="00E961DF">
          <w:rPr>
            <w:rFonts w:ascii="Calibri" w:eastAsia="Times New Roman" w:hAnsi="Calibri" w:cs="Calibri"/>
            <w:color w:val="000000"/>
            <w:sz w:val="20"/>
            <w:szCs w:val="20"/>
            <w:lang w:eastAsia="en-GB"/>
          </w:rPr>
          <w:t>’</w:t>
        </w:r>
      </w:ins>
      <w:r>
        <w:rPr>
          <w:rFonts w:ascii="Calibri" w:eastAsia="Times New Roman" w:hAnsi="Calibri" w:cs="Calibri"/>
          <w:color w:val="000000"/>
          <w:sz w:val="20"/>
          <w:szCs w:val="20"/>
          <w:lang w:val="en-US" w:eastAsia="en-GB"/>
        </w:rPr>
        <w:t xml:space="preserve">) can be made available for </w:t>
      </w:r>
      <w:r w:rsidR="00457D49" w:rsidRPr="00457D49">
        <w:rPr>
          <w:rFonts w:ascii="Calibri" w:eastAsia="Times New Roman" w:hAnsi="Calibri" w:cs="Calibri"/>
          <w:color w:val="000000"/>
          <w:sz w:val="20"/>
          <w:szCs w:val="20"/>
          <w:lang w:eastAsia="en-GB"/>
        </w:rPr>
        <w:t>this exchangeable dataset</w:t>
      </w:r>
      <w:r>
        <w:rPr>
          <w:rFonts w:ascii="Calibri" w:eastAsia="Times New Roman" w:hAnsi="Calibri" w:cs="Calibri"/>
          <w:color w:val="000000"/>
          <w:sz w:val="20"/>
          <w:szCs w:val="20"/>
          <w:lang w:val="en-US" w:eastAsia="en-GB"/>
        </w:rPr>
        <w:t>, e.g.</w:t>
      </w:r>
    </w:p>
    <w:p w14:paraId="74FA0068" w14:textId="23C4C41B" w:rsidR="00203559" w:rsidRPr="00203559" w:rsidRDefault="00325706" w:rsidP="00203559">
      <w:pPr>
        <w:pStyle w:val="ListParagraph"/>
        <w:numPr>
          <w:ilvl w:val="0"/>
          <w:numId w:val="5"/>
        </w:numPr>
        <w:rPr>
          <w:rFonts w:ascii="Calibri" w:hAnsi="Calibri" w:cs="Calibri"/>
          <w:color w:val="000000"/>
          <w:sz w:val="20"/>
          <w:szCs w:val="20"/>
        </w:rPr>
      </w:pPr>
      <w:r w:rsidRPr="00325706">
        <w:rPr>
          <w:rFonts w:ascii="Calibri" w:hAnsi="Calibri" w:cs="Calibri"/>
          <w:color w:val="000000"/>
          <w:sz w:val="20"/>
          <w:szCs w:val="20"/>
        </w:rPr>
        <w:t xml:space="preserve">behavioural nudges/automated messaging protocols to patients </w:t>
      </w:r>
      <w:r>
        <w:rPr>
          <w:rFonts w:ascii="Calibri" w:hAnsi="Calibri" w:cs="Calibri"/>
          <w:color w:val="000000"/>
          <w:sz w:val="20"/>
          <w:szCs w:val="20"/>
          <w:lang w:val="en-US"/>
        </w:rPr>
        <w:t xml:space="preserve">or doctors </w:t>
      </w:r>
      <w:r w:rsidRPr="00325706">
        <w:rPr>
          <w:rFonts w:ascii="Calibri" w:hAnsi="Calibri" w:cs="Calibri"/>
          <w:color w:val="000000"/>
          <w:sz w:val="20"/>
          <w:szCs w:val="20"/>
        </w:rPr>
        <w:t>based on condition status</w:t>
      </w:r>
    </w:p>
    <w:p w14:paraId="1A646DB0" w14:textId="77777777" w:rsidR="00325706" w:rsidRPr="00325706" w:rsidRDefault="00325706" w:rsidP="00325706">
      <w:pPr>
        <w:pStyle w:val="ListParagraph"/>
        <w:numPr>
          <w:ilvl w:val="0"/>
          <w:numId w:val="5"/>
        </w:numPr>
        <w:rPr>
          <w:rFonts w:ascii="Calibri" w:hAnsi="Calibri" w:cs="Calibri"/>
          <w:color w:val="000000"/>
          <w:sz w:val="20"/>
          <w:szCs w:val="20"/>
        </w:rPr>
      </w:pPr>
      <w:r w:rsidRPr="00325706">
        <w:rPr>
          <w:rFonts w:ascii="Calibri" w:hAnsi="Calibri" w:cs="Calibri"/>
          <w:color w:val="000000"/>
          <w:sz w:val="20"/>
          <w:szCs w:val="20"/>
        </w:rPr>
        <w:t>RISK-score algorithm (decision support for clinicians to assess risk of patiënt and required follow-up)</w:t>
      </w:r>
    </w:p>
    <w:p w14:paraId="72300BCC" w14:textId="4AB18B0A" w:rsidR="00457D49" w:rsidRPr="00325706" w:rsidRDefault="00457D49" w:rsidP="00325706">
      <w:pPr>
        <w:pStyle w:val="ListParagraph"/>
        <w:numPr>
          <w:ilvl w:val="0"/>
          <w:numId w:val="5"/>
        </w:numPr>
        <w:rPr>
          <w:rFonts w:ascii="Calibri" w:hAnsi="Calibri" w:cs="Calibri"/>
          <w:color w:val="000000"/>
          <w:sz w:val="20"/>
          <w:szCs w:val="20"/>
        </w:rPr>
      </w:pPr>
      <w:r w:rsidRPr="00325706">
        <w:rPr>
          <w:rFonts w:ascii="Calibri" w:hAnsi="Calibri" w:cs="Calibri"/>
          <w:color w:val="000000"/>
          <w:sz w:val="20"/>
          <w:szCs w:val="20"/>
        </w:rPr>
        <w:t>clinical management dashboards with easy longitudinal insights in BP/blood glucose</w:t>
      </w:r>
    </w:p>
    <w:p w14:paraId="0C683487" w14:textId="00A2F5AC" w:rsidR="00457D49" w:rsidRPr="00325706" w:rsidRDefault="00457D49" w:rsidP="00325706">
      <w:pPr>
        <w:pStyle w:val="ListParagraph"/>
        <w:numPr>
          <w:ilvl w:val="0"/>
          <w:numId w:val="5"/>
        </w:numPr>
        <w:rPr>
          <w:rFonts w:ascii="Calibri" w:hAnsi="Calibri" w:cs="Calibri"/>
          <w:color w:val="000000"/>
          <w:sz w:val="20"/>
          <w:szCs w:val="20"/>
        </w:rPr>
      </w:pPr>
      <w:r w:rsidRPr="00325706">
        <w:rPr>
          <w:rFonts w:ascii="Calibri" w:hAnsi="Calibri" w:cs="Calibri"/>
          <w:color w:val="000000"/>
          <w:sz w:val="20"/>
          <w:szCs w:val="20"/>
        </w:rPr>
        <w:t>county management dashboards for value-based payments based on population control levels</w:t>
      </w:r>
    </w:p>
    <w:p w14:paraId="14B3C7E2" w14:textId="797BC707" w:rsidR="00457D49" w:rsidRPr="00203559" w:rsidRDefault="00203559" w:rsidP="00457D49">
      <w:pPr>
        <w:rPr>
          <w:rFonts w:ascii="Calibri" w:eastAsia="Times New Roman" w:hAnsi="Calibri" w:cs="Calibri"/>
          <w:b/>
          <w:bCs/>
          <w:color w:val="000000"/>
          <w:sz w:val="20"/>
          <w:szCs w:val="20"/>
          <w:lang w:eastAsia="en-GB"/>
        </w:rPr>
      </w:pPr>
      <w:r w:rsidRPr="00203559">
        <w:rPr>
          <w:rFonts w:ascii="Calibri" w:eastAsia="Times New Roman" w:hAnsi="Calibri" w:cs="Calibri"/>
          <w:b/>
          <w:bCs/>
          <w:color w:val="000000"/>
          <w:sz w:val="20"/>
          <w:szCs w:val="20"/>
          <w:lang w:val="en-US" w:eastAsia="en-GB"/>
        </w:rPr>
        <w:t xml:space="preserve">Ownership, </w:t>
      </w:r>
      <w:proofErr w:type="gramStart"/>
      <w:r w:rsidRPr="00203559">
        <w:rPr>
          <w:rFonts w:ascii="Calibri" w:eastAsia="Times New Roman" w:hAnsi="Calibri" w:cs="Calibri"/>
          <w:b/>
          <w:bCs/>
          <w:color w:val="000000"/>
          <w:sz w:val="20"/>
          <w:szCs w:val="20"/>
          <w:lang w:val="en-US" w:eastAsia="en-GB"/>
        </w:rPr>
        <w:t>locali</w:t>
      </w:r>
      <w:r>
        <w:rPr>
          <w:rFonts w:ascii="Calibri" w:eastAsia="Times New Roman" w:hAnsi="Calibri" w:cs="Calibri"/>
          <w:b/>
          <w:bCs/>
          <w:color w:val="000000"/>
          <w:sz w:val="20"/>
          <w:szCs w:val="20"/>
          <w:lang w:val="en-US" w:eastAsia="en-GB"/>
        </w:rPr>
        <w:t>z</w:t>
      </w:r>
      <w:r w:rsidRPr="00203559">
        <w:rPr>
          <w:rFonts w:ascii="Calibri" w:eastAsia="Times New Roman" w:hAnsi="Calibri" w:cs="Calibri"/>
          <w:b/>
          <w:bCs/>
          <w:color w:val="000000"/>
          <w:sz w:val="20"/>
          <w:szCs w:val="20"/>
          <w:lang w:val="en-US" w:eastAsia="en-GB"/>
        </w:rPr>
        <w:t>ation</w:t>
      </w:r>
      <w:proofErr w:type="gramEnd"/>
      <w:r w:rsidRPr="00203559">
        <w:rPr>
          <w:rFonts w:ascii="Calibri" w:eastAsia="Times New Roman" w:hAnsi="Calibri" w:cs="Calibri"/>
          <w:b/>
          <w:bCs/>
          <w:color w:val="000000"/>
          <w:sz w:val="20"/>
          <w:szCs w:val="20"/>
          <w:lang w:val="en-US" w:eastAsia="en-GB"/>
        </w:rPr>
        <w:t xml:space="preserve"> and regulation</w:t>
      </w:r>
      <w:r w:rsidR="00457D49" w:rsidRPr="00457D49">
        <w:rPr>
          <w:rFonts w:ascii="Calibri" w:eastAsia="Times New Roman" w:hAnsi="Calibri" w:cs="Calibri"/>
          <w:b/>
          <w:bCs/>
          <w:color w:val="000000"/>
          <w:sz w:val="20"/>
          <w:szCs w:val="20"/>
          <w:lang w:eastAsia="en-GB"/>
        </w:rPr>
        <w:t> </w:t>
      </w:r>
    </w:p>
    <w:p w14:paraId="737BFC56" w14:textId="72CD8B38" w:rsidR="00203559" w:rsidRDefault="00203559" w:rsidP="00457D49">
      <w:pPr>
        <w:rPr>
          <w:rFonts w:ascii="Calibri" w:eastAsia="Times New Roman" w:hAnsi="Calibri" w:cs="Calibri"/>
          <w:color w:val="000000"/>
          <w:sz w:val="20"/>
          <w:szCs w:val="20"/>
          <w:lang w:val="en-US" w:eastAsia="en-GB"/>
        </w:rPr>
      </w:pPr>
      <w:r>
        <w:rPr>
          <w:rFonts w:ascii="Calibri" w:eastAsia="Times New Roman" w:hAnsi="Calibri" w:cs="Calibri"/>
          <w:color w:val="000000"/>
          <w:sz w:val="20"/>
          <w:szCs w:val="20"/>
          <w:lang w:val="en-US" w:eastAsia="en-GB"/>
        </w:rPr>
        <w:t xml:space="preserve">Empowering patients and first line health workers will be critical for the success and societal impact of the solution. Patients should be in control of who has access to their data and health workers should be able to freely choose software and tools that best support them. Key design principles </w:t>
      </w:r>
      <w:proofErr w:type="gramStart"/>
      <w:r>
        <w:rPr>
          <w:rFonts w:ascii="Calibri" w:eastAsia="Times New Roman" w:hAnsi="Calibri" w:cs="Calibri"/>
          <w:color w:val="000000"/>
          <w:sz w:val="20"/>
          <w:szCs w:val="20"/>
          <w:lang w:val="en-US" w:eastAsia="en-GB"/>
        </w:rPr>
        <w:t>include</w:t>
      </w:r>
      <w:proofErr w:type="gramEnd"/>
    </w:p>
    <w:p w14:paraId="78DEC4BB" w14:textId="43D0E0D1" w:rsidR="00203559" w:rsidRDefault="00203559" w:rsidP="00203559">
      <w:pPr>
        <w:pStyle w:val="ListParagraph"/>
        <w:numPr>
          <w:ilvl w:val="0"/>
          <w:numId w:val="5"/>
        </w:numPr>
        <w:rPr>
          <w:rFonts w:ascii="Calibri" w:hAnsi="Calibri" w:cs="Calibri"/>
          <w:color w:val="000000"/>
          <w:sz w:val="20"/>
          <w:szCs w:val="20"/>
          <w:lang w:val="en-US"/>
        </w:rPr>
      </w:pPr>
      <w:r>
        <w:rPr>
          <w:rFonts w:ascii="Calibri" w:hAnsi="Calibri" w:cs="Calibri"/>
          <w:color w:val="000000"/>
          <w:sz w:val="20"/>
          <w:szCs w:val="20"/>
          <w:lang w:val="en-US"/>
        </w:rPr>
        <w:t>Patients retain actionable control over which data gets exchanged, either directly or delegated to a representative (</w:t>
      </w:r>
      <w:proofErr w:type="gramStart"/>
      <w:r>
        <w:rPr>
          <w:rFonts w:ascii="Calibri" w:hAnsi="Calibri" w:cs="Calibri"/>
          <w:color w:val="000000"/>
          <w:sz w:val="20"/>
          <w:szCs w:val="20"/>
          <w:lang w:val="en-US"/>
        </w:rPr>
        <w:t>e.g.</w:t>
      </w:r>
      <w:proofErr w:type="gramEnd"/>
      <w:r>
        <w:rPr>
          <w:rFonts w:ascii="Calibri" w:hAnsi="Calibri" w:cs="Calibri"/>
          <w:color w:val="000000"/>
          <w:sz w:val="20"/>
          <w:szCs w:val="20"/>
          <w:lang w:val="en-US"/>
        </w:rPr>
        <w:t xml:space="preserve"> patient group leader)</w:t>
      </w:r>
    </w:p>
    <w:p w14:paraId="35395532" w14:textId="4142271B" w:rsidR="00203559" w:rsidRDefault="00203559" w:rsidP="00203559">
      <w:pPr>
        <w:pStyle w:val="ListParagraph"/>
        <w:numPr>
          <w:ilvl w:val="0"/>
          <w:numId w:val="5"/>
        </w:numPr>
        <w:rPr>
          <w:rFonts w:ascii="Calibri" w:hAnsi="Calibri" w:cs="Calibri"/>
          <w:color w:val="000000"/>
          <w:sz w:val="20"/>
          <w:szCs w:val="20"/>
          <w:lang w:val="en-US"/>
        </w:rPr>
      </w:pPr>
      <w:r>
        <w:rPr>
          <w:rFonts w:ascii="Calibri" w:hAnsi="Calibri" w:cs="Calibri"/>
          <w:color w:val="000000"/>
          <w:sz w:val="20"/>
          <w:szCs w:val="20"/>
          <w:lang w:val="en-US"/>
        </w:rPr>
        <w:t xml:space="preserve">No vendor lock in: Separation of data from software, </w:t>
      </w:r>
      <w:r w:rsidR="006D0E1C">
        <w:rPr>
          <w:rFonts w:ascii="Calibri" w:hAnsi="Calibri" w:cs="Calibri"/>
          <w:color w:val="000000"/>
          <w:sz w:val="20"/>
          <w:szCs w:val="20"/>
          <w:lang w:val="en-US"/>
        </w:rPr>
        <w:t>ability</w:t>
      </w:r>
      <w:r>
        <w:rPr>
          <w:rFonts w:ascii="Calibri" w:hAnsi="Calibri" w:cs="Calibri"/>
          <w:color w:val="000000"/>
          <w:sz w:val="20"/>
          <w:szCs w:val="20"/>
          <w:lang w:val="en-US"/>
        </w:rPr>
        <w:t xml:space="preserve"> to switch provider or give access to new emerging </w:t>
      </w:r>
      <w:r w:rsidR="006D0E1C">
        <w:rPr>
          <w:rFonts w:ascii="Calibri" w:hAnsi="Calibri" w:cs="Calibri"/>
          <w:color w:val="000000"/>
          <w:sz w:val="20"/>
          <w:szCs w:val="20"/>
          <w:lang w:val="en-US"/>
        </w:rPr>
        <w:t>services (</w:t>
      </w:r>
      <w:proofErr w:type="gramStart"/>
      <w:r w:rsidR="006D0E1C">
        <w:rPr>
          <w:rFonts w:ascii="Calibri" w:hAnsi="Calibri" w:cs="Calibri"/>
          <w:color w:val="000000"/>
          <w:sz w:val="20"/>
          <w:szCs w:val="20"/>
          <w:lang w:val="en-US"/>
        </w:rPr>
        <w:t>e.g.</w:t>
      </w:r>
      <w:proofErr w:type="gramEnd"/>
      <w:r w:rsidR="006D0E1C">
        <w:rPr>
          <w:rFonts w:ascii="Calibri" w:hAnsi="Calibri" w:cs="Calibri"/>
          <w:color w:val="000000"/>
          <w:sz w:val="20"/>
          <w:szCs w:val="20"/>
          <w:lang w:val="en-US"/>
        </w:rPr>
        <w:t xml:space="preserve"> telehealth platforms)</w:t>
      </w:r>
    </w:p>
    <w:p w14:paraId="1F335FC8" w14:textId="3A6B5844" w:rsidR="006D0E1C" w:rsidRDefault="006D0E1C" w:rsidP="00203559">
      <w:pPr>
        <w:pStyle w:val="ListParagraph"/>
        <w:numPr>
          <w:ilvl w:val="0"/>
          <w:numId w:val="5"/>
        </w:numPr>
        <w:rPr>
          <w:rFonts w:ascii="Calibri" w:hAnsi="Calibri" w:cs="Calibri"/>
          <w:color w:val="000000"/>
          <w:sz w:val="20"/>
          <w:szCs w:val="20"/>
          <w:lang w:val="en-US"/>
        </w:rPr>
      </w:pPr>
      <w:r>
        <w:rPr>
          <w:rFonts w:ascii="Calibri" w:hAnsi="Calibri" w:cs="Calibri"/>
          <w:color w:val="000000"/>
          <w:sz w:val="20"/>
          <w:szCs w:val="20"/>
          <w:lang w:val="en-US"/>
        </w:rPr>
        <w:t xml:space="preserve">Enabling wide collaboration: Enabling participation of different platforms, both public and private, </w:t>
      </w:r>
      <w:proofErr w:type="gramStart"/>
      <w:r>
        <w:rPr>
          <w:rFonts w:ascii="Calibri" w:hAnsi="Calibri" w:cs="Calibri"/>
          <w:color w:val="000000"/>
          <w:sz w:val="20"/>
          <w:szCs w:val="20"/>
          <w:lang w:val="en-US"/>
        </w:rPr>
        <w:t>local</w:t>
      </w:r>
      <w:proofErr w:type="gramEnd"/>
      <w:r>
        <w:rPr>
          <w:rFonts w:ascii="Calibri" w:hAnsi="Calibri" w:cs="Calibri"/>
          <w:color w:val="000000"/>
          <w:sz w:val="20"/>
          <w:szCs w:val="20"/>
          <w:lang w:val="en-US"/>
        </w:rPr>
        <w:t xml:space="preserve"> and international, open source and proprietary</w:t>
      </w:r>
    </w:p>
    <w:p w14:paraId="6D025E44" w14:textId="67524A4B" w:rsidR="006D0E1C" w:rsidRDefault="006D0E1C" w:rsidP="006D0E1C">
      <w:pPr>
        <w:pStyle w:val="ListParagraph"/>
        <w:numPr>
          <w:ilvl w:val="0"/>
          <w:numId w:val="5"/>
        </w:numPr>
        <w:rPr>
          <w:rFonts w:ascii="Calibri" w:hAnsi="Calibri" w:cs="Calibri"/>
          <w:color w:val="000000"/>
          <w:sz w:val="20"/>
          <w:szCs w:val="20"/>
          <w:lang w:val="en-US"/>
        </w:rPr>
      </w:pPr>
      <w:r>
        <w:rPr>
          <w:rFonts w:ascii="Calibri" w:hAnsi="Calibri" w:cs="Calibri"/>
          <w:color w:val="000000"/>
          <w:sz w:val="20"/>
          <w:szCs w:val="20"/>
          <w:lang w:val="en-US"/>
        </w:rPr>
        <w:t xml:space="preserve">Compliance (and in fact demonstrating the application of) country regulation and policy on data exchange and </w:t>
      </w:r>
      <w:proofErr w:type="gramStart"/>
      <w:r>
        <w:rPr>
          <w:rFonts w:ascii="Calibri" w:hAnsi="Calibri" w:cs="Calibri"/>
          <w:color w:val="000000"/>
          <w:sz w:val="20"/>
          <w:szCs w:val="20"/>
          <w:lang w:val="en-US"/>
        </w:rPr>
        <w:t>interoperability</w:t>
      </w:r>
      <w:proofErr w:type="gramEnd"/>
    </w:p>
    <w:p w14:paraId="479A5FAA" w14:textId="021EA6D7" w:rsidR="008C0568" w:rsidRDefault="006D0E1C" w:rsidP="006D0E1C">
      <w:pPr>
        <w:pStyle w:val="ListParagraph"/>
        <w:rPr>
          <w:rFonts w:ascii="Calibri" w:hAnsi="Calibri" w:cs="Calibri"/>
          <w:color w:val="000000"/>
          <w:sz w:val="20"/>
          <w:szCs w:val="20"/>
          <w:lang w:val="en-US"/>
        </w:rPr>
      </w:pPr>
      <w:r>
        <w:rPr>
          <w:rFonts w:ascii="Calibri" w:hAnsi="Calibri" w:cs="Calibri"/>
          <w:b/>
          <w:bCs/>
          <w:color w:val="000000"/>
          <w:sz w:val="20"/>
          <w:szCs w:val="20"/>
          <w:lang w:val="en-US"/>
        </w:rPr>
        <w:t>Economic sustainability</w:t>
      </w:r>
      <w:r>
        <w:rPr>
          <w:rFonts w:ascii="Calibri" w:hAnsi="Calibri" w:cs="Calibri"/>
          <w:b/>
          <w:bCs/>
          <w:color w:val="000000"/>
          <w:sz w:val="20"/>
          <w:szCs w:val="20"/>
          <w:lang w:val="en-US"/>
        </w:rPr>
        <w:br/>
      </w:r>
      <w:r>
        <w:rPr>
          <w:rFonts w:ascii="Calibri" w:hAnsi="Calibri" w:cs="Calibri"/>
          <w:color w:val="000000"/>
          <w:sz w:val="20"/>
          <w:szCs w:val="20"/>
          <w:lang w:val="en-US"/>
        </w:rPr>
        <w:t xml:space="preserve">Active endorsement by government and county will be critical. However, the sustainability of the </w:t>
      </w:r>
      <w:r w:rsidR="008C0568">
        <w:rPr>
          <w:rFonts w:ascii="Calibri" w:hAnsi="Calibri" w:cs="Calibri"/>
          <w:color w:val="000000"/>
          <w:sz w:val="20"/>
          <w:szCs w:val="20"/>
          <w:lang w:val="en-US"/>
        </w:rPr>
        <w:t>solution should not be fully dependent on government or donor funding. A governance and revenue model needs to be developed that can maintain the ‘common services’ involved in this solution, e.g.</w:t>
      </w:r>
    </w:p>
    <w:p w14:paraId="340B3ACF" w14:textId="7829ECAE" w:rsidR="008C0568" w:rsidRDefault="008C0568" w:rsidP="006D0E1C">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A </w:t>
      </w:r>
      <w:r w:rsidRPr="008C0568">
        <w:rPr>
          <w:rFonts w:ascii="Calibri" w:hAnsi="Calibri" w:cs="Calibri"/>
          <w:color w:val="000000"/>
          <w:sz w:val="20"/>
          <w:szCs w:val="20"/>
          <w:lang w:val="en-US"/>
        </w:rPr>
        <w:t>public-private partnership</w:t>
      </w:r>
      <w:r>
        <w:rPr>
          <w:rFonts w:ascii="Calibri" w:hAnsi="Calibri" w:cs="Calibri"/>
          <w:color w:val="000000"/>
          <w:sz w:val="20"/>
          <w:szCs w:val="20"/>
          <w:lang w:val="en-US"/>
        </w:rPr>
        <w:t>, cooperation</w:t>
      </w:r>
      <w:r w:rsidRPr="008C0568">
        <w:rPr>
          <w:rFonts w:ascii="Calibri" w:hAnsi="Calibri" w:cs="Calibri"/>
          <w:color w:val="000000"/>
          <w:sz w:val="20"/>
          <w:szCs w:val="20"/>
          <w:lang w:val="en-US"/>
        </w:rPr>
        <w:t xml:space="preserve"> or even social enterprise</w:t>
      </w:r>
      <w:r>
        <w:rPr>
          <w:rFonts w:ascii="Calibri" w:hAnsi="Calibri" w:cs="Calibri"/>
          <w:color w:val="000000"/>
          <w:sz w:val="20"/>
          <w:szCs w:val="20"/>
          <w:lang w:val="en-US"/>
        </w:rPr>
        <w:t xml:space="preserve"> that acts as neutral third </w:t>
      </w:r>
      <w:proofErr w:type="gramStart"/>
      <w:r>
        <w:rPr>
          <w:rFonts w:ascii="Calibri" w:hAnsi="Calibri" w:cs="Calibri"/>
          <w:color w:val="000000"/>
          <w:sz w:val="20"/>
          <w:szCs w:val="20"/>
          <w:lang w:val="en-US"/>
        </w:rPr>
        <w:t>party</w:t>
      </w:r>
      <w:proofErr w:type="gramEnd"/>
    </w:p>
    <w:p w14:paraId="56AC74A5" w14:textId="0CC24879" w:rsidR="006D0E1C" w:rsidRDefault="008C0568" w:rsidP="006D0E1C">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Provides standards, standardized legal arrangements, implementation documentation and </w:t>
      </w:r>
      <w:proofErr w:type="gramStart"/>
      <w:r>
        <w:rPr>
          <w:rFonts w:ascii="Calibri" w:hAnsi="Calibri" w:cs="Calibri"/>
          <w:color w:val="000000"/>
          <w:sz w:val="20"/>
          <w:szCs w:val="20"/>
          <w:lang w:val="en-US"/>
        </w:rPr>
        <w:t>support</w:t>
      </w:r>
      <w:proofErr w:type="gramEnd"/>
    </w:p>
    <w:p w14:paraId="329074CB" w14:textId="723ECD5E" w:rsidR="008C0568" w:rsidRDefault="008C0568" w:rsidP="006D0E1C">
      <w:pPr>
        <w:pStyle w:val="ListParagraph"/>
        <w:numPr>
          <w:ilvl w:val="0"/>
          <w:numId w:val="9"/>
        </w:numPr>
        <w:rPr>
          <w:rFonts w:ascii="Calibri" w:hAnsi="Calibri" w:cs="Calibri"/>
          <w:color w:val="000000"/>
          <w:sz w:val="20"/>
          <w:szCs w:val="20"/>
          <w:lang w:val="en-US"/>
        </w:rPr>
      </w:pPr>
      <w:commentRangeStart w:id="10"/>
      <w:r>
        <w:rPr>
          <w:rFonts w:ascii="Calibri" w:hAnsi="Calibri" w:cs="Calibri"/>
          <w:color w:val="000000"/>
          <w:sz w:val="20"/>
          <w:szCs w:val="20"/>
          <w:lang w:val="en-US"/>
        </w:rPr>
        <w:t xml:space="preserve">Runs (or contracts out) specific common services, </w:t>
      </w:r>
      <w:proofErr w:type="gramStart"/>
      <w:r>
        <w:rPr>
          <w:rFonts w:ascii="Calibri" w:hAnsi="Calibri" w:cs="Calibri"/>
          <w:color w:val="000000"/>
          <w:sz w:val="20"/>
          <w:szCs w:val="20"/>
          <w:lang w:val="en-US"/>
        </w:rPr>
        <w:t>e.g.</w:t>
      </w:r>
      <w:proofErr w:type="gramEnd"/>
      <w:r>
        <w:rPr>
          <w:rFonts w:ascii="Calibri" w:hAnsi="Calibri" w:cs="Calibri"/>
          <w:color w:val="000000"/>
          <w:sz w:val="20"/>
          <w:szCs w:val="20"/>
          <w:lang w:val="en-US"/>
        </w:rPr>
        <w:t xml:space="preserve"> </w:t>
      </w:r>
      <w:r w:rsidRPr="008C0568">
        <w:rPr>
          <w:rFonts w:ascii="Calibri" w:hAnsi="Calibri" w:cs="Calibri"/>
          <w:color w:val="000000"/>
          <w:sz w:val="20"/>
          <w:szCs w:val="20"/>
          <w:highlight w:val="yellow"/>
          <w:lang w:val="en-US"/>
        </w:rPr>
        <w:t>….</w:t>
      </w:r>
      <w:commentRangeEnd w:id="10"/>
      <w:r w:rsidR="002B5C7A">
        <w:rPr>
          <w:rStyle w:val="CommentReference"/>
          <w:rFonts w:asciiTheme="minorHAnsi" w:eastAsiaTheme="minorHAnsi" w:hAnsiTheme="minorHAnsi" w:cstheme="minorBidi"/>
          <w:lang w:eastAsia="en-US"/>
        </w:rPr>
        <w:commentReference w:id="10"/>
      </w:r>
    </w:p>
    <w:p w14:paraId="7C5EC721" w14:textId="690F9642" w:rsidR="008C0568" w:rsidRPr="008C0568" w:rsidRDefault="008C0568" w:rsidP="006D0E1C">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Has a revenue model, </w:t>
      </w:r>
      <w:proofErr w:type="gramStart"/>
      <w:r>
        <w:rPr>
          <w:rFonts w:ascii="Calibri" w:hAnsi="Calibri" w:cs="Calibri"/>
          <w:color w:val="000000"/>
          <w:sz w:val="20"/>
          <w:szCs w:val="20"/>
          <w:lang w:val="en-US"/>
        </w:rPr>
        <w:t>e.g.</w:t>
      </w:r>
      <w:proofErr w:type="gramEnd"/>
      <w:r>
        <w:rPr>
          <w:rFonts w:ascii="Calibri" w:hAnsi="Calibri" w:cs="Calibri"/>
          <w:color w:val="000000"/>
          <w:sz w:val="20"/>
          <w:szCs w:val="20"/>
          <w:lang w:val="en-US"/>
        </w:rPr>
        <w:t xml:space="preserve"> transaction fee or subscription fee that covers operational costs</w:t>
      </w:r>
    </w:p>
    <w:p w14:paraId="1CCA3B3A" w14:textId="77777777" w:rsidR="006D0E1C" w:rsidRPr="006D0E1C" w:rsidRDefault="006D0E1C" w:rsidP="006D0E1C">
      <w:pPr>
        <w:pStyle w:val="ListParagraph"/>
        <w:ind w:left="720"/>
        <w:rPr>
          <w:rFonts w:ascii="Calibri" w:hAnsi="Calibri" w:cs="Calibri"/>
          <w:color w:val="000000"/>
          <w:sz w:val="20"/>
          <w:szCs w:val="20"/>
          <w:lang w:val="en-US"/>
        </w:rPr>
      </w:pPr>
    </w:p>
    <w:p w14:paraId="2511169A" w14:textId="02476156" w:rsidR="006D0E1C" w:rsidRPr="006D0E1C" w:rsidRDefault="006D0E1C" w:rsidP="006D0E1C">
      <w:pPr>
        <w:pStyle w:val="ListParagraph"/>
        <w:numPr>
          <w:ilvl w:val="0"/>
          <w:numId w:val="8"/>
        </w:numPr>
        <w:rPr>
          <w:rFonts w:ascii="Calibri" w:hAnsi="Calibri" w:cs="Calibri"/>
          <w:b/>
          <w:bCs/>
          <w:color w:val="000000"/>
          <w:lang w:val="en-US"/>
        </w:rPr>
      </w:pPr>
      <w:r>
        <w:rPr>
          <w:rFonts w:ascii="Calibri" w:hAnsi="Calibri" w:cs="Calibri"/>
          <w:b/>
          <w:bCs/>
          <w:color w:val="000000"/>
          <w:lang w:val="en-US"/>
        </w:rPr>
        <w:t>Implementation approach</w:t>
      </w:r>
    </w:p>
    <w:p w14:paraId="03D5E32A" w14:textId="77777777" w:rsidR="00203559" w:rsidRDefault="00203559" w:rsidP="00457D49">
      <w:pPr>
        <w:rPr>
          <w:rFonts w:ascii="Calibri" w:eastAsia="Times New Roman" w:hAnsi="Calibri" w:cs="Calibri"/>
          <w:color w:val="000000"/>
          <w:sz w:val="20"/>
          <w:szCs w:val="20"/>
          <w:lang w:eastAsia="en-GB"/>
        </w:rPr>
      </w:pPr>
    </w:p>
    <w:p w14:paraId="1EF247CB" w14:textId="22C2DCBE" w:rsidR="00203559" w:rsidRDefault="008C0568" w:rsidP="00457D49">
      <w:pPr>
        <w:rPr>
          <w:rFonts w:ascii="Calibri" w:eastAsia="Times New Roman" w:hAnsi="Calibri" w:cs="Calibri"/>
          <w:color w:val="000000"/>
          <w:sz w:val="20"/>
          <w:szCs w:val="20"/>
          <w:lang w:val="en-US" w:eastAsia="en-GB"/>
        </w:rPr>
      </w:pPr>
      <w:r>
        <w:rPr>
          <w:rFonts w:ascii="Calibri" w:eastAsia="Times New Roman" w:hAnsi="Calibri" w:cs="Calibri"/>
          <w:color w:val="000000"/>
          <w:sz w:val="20"/>
          <w:szCs w:val="20"/>
          <w:lang w:val="en-US" w:eastAsia="en-GB"/>
        </w:rPr>
        <w:t xml:space="preserve">We propose an iterative development </w:t>
      </w:r>
      <w:proofErr w:type="gramStart"/>
      <w:r>
        <w:rPr>
          <w:rFonts w:ascii="Calibri" w:eastAsia="Times New Roman" w:hAnsi="Calibri" w:cs="Calibri"/>
          <w:color w:val="000000"/>
          <w:sz w:val="20"/>
          <w:szCs w:val="20"/>
          <w:lang w:val="en-US" w:eastAsia="en-GB"/>
        </w:rPr>
        <w:t>path</w:t>
      </w:r>
      <w:proofErr w:type="gramEnd"/>
    </w:p>
    <w:p w14:paraId="6596C3AA" w14:textId="70382223" w:rsidR="008C0568" w:rsidRDefault="008C0568" w:rsidP="008C0568">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Phase 1: </w:t>
      </w:r>
      <w:r w:rsidR="00E45006">
        <w:rPr>
          <w:rFonts w:ascii="Calibri" w:hAnsi="Calibri" w:cs="Calibri"/>
          <w:color w:val="000000"/>
          <w:sz w:val="20"/>
          <w:szCs w:val="20"/>
          <w:lang w:val="en-US"/>
        </w:rPr>
        <w:t xml:space="preserve">Collaboration of the willing &amp; demonstrate small </w:t>
      </w:r>
      <w:proofErr w:type="gramStart"/>
      <w:r w:rsidR="00E45006">
        <w:rPr>
          <w:rFonts w:ascii="Calibri" w:hAnsi="Calibri" w:cs="Calibri"/>
          <w:color w:val="000000"/>
          <w:sz w:val="20"/>
          <w:szCs w:val="20"/>
          <w:lang w:val="en-US"/>
        </w:rPr>
        <w:t>scale</w:t>
      </w:r>
      <w:proofErr w:type="gramEnd"/>
    </w:p>
    <w:p w14:paraId="61638D21" w14:textId="16A6FDEC" w:rsidR="00E45006" w:rsidRDefault="00E45006" w:rsidP="008C0568">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Phase 2: Institutionalize &amp; demonstrate at </w:t>
      </w:r>
      <w:proofErr w:type="gramStart"/>
      <w:r>
        <w:rPr>
          <w:rFonts w:ascii="Calibri" w:hAnsi="Calibri" w:cs="Calibri"/>
          <w:color w:val="000000"/>
          <w:sz w:val="20"/>
          <w:szCs w:val="20"/>
          <w:lang w:val="en-US"/>
        </w:rPr>
        <w:t>scale</w:t>
      </w:r>
      <w:proofErr w:type="gramEnd"/>
    </w:p>
    <w:p w14:paraId="11C99A31" w14:textId="06495476" w:rsidR="00E45006" w:rsidRDefault="00E45006" w:rsidP="008C0568">
      <w:pPr>
        <w:pStyle w:val="ListParagraph"/>
        <w:numPr>
          <w:ilvl w:val="0"/>
          <w:numId w:val="9"/>
        </w:numPr>
        <w:rPr>
          <w:rFonts w:ascii="Calibri" w:hAnsi="Calibri" w:cs="Calibri"/>
          <w:color w:val="000000"/>
          <w:sz w:val="20"/>
          <w:szCs w:val="20"/>
          <w:lang w:val="en-US"/>
        </w:rPr>
      </w:pPr>
      <w:r>
        <w:rPr>
          <w:rFonts w:ascii="Calibri" w:hAnsi="Calibri" w:cs="Calibri"/>
          <w:color w:val="000000"/>
          <w:sz w:val="20"/>
          <w:szCs w:val="20"/>
          <w:lang w:val="en-US"/>
        </w:rPr>
        <w:t xml:space="preserve">Phase 3: Promote adoption &amp; support </w:t>
      </w:r>
      <w:proofErr w:type="gramStart"/>
      <w:r>
        <w:rPr>
          <w:rFonts w:ascii="Calibri" w:hAnsi="Calibri" w:cs="Calibri"/>
          <w:color w:val="000000"/>
          <w:sz w:val="20"/>
          <w:szCs w:val="20"/>
          <w:lang w:val="en-US"/>
        </w:rPr>
        <w:t>replication</w:t>
      </w:r>
      <w:proofErr w:type="gramEnd"/>
    </w:p>
    <w:p w14:paraId="3912666F" w14:textId="314FF9F9" w:rsidR="00E45006" w:rsidRDefault="00E45006" w:rsidP="00E45006">
      <w:pPr>
        <w:rPr>
          <w:rFonts w:ascii="Calibri" w:hAnsi="Calibri" w:cs="Calibri"/>
          <w:color w:val="000000"/>
          <w:sz w:val="20"/>
          <w:szCs w:val="20"/>
          <w:lang w:val="en-US"/>
        </w:rPr>
      </w:pPr>
      <w:r>
        <w:rPr>
          <w:rFonts w:ascii="Calibri" w:hAnsi="Calibri" w:cs="Calibri"/>
          <w:color w:val="000000"/>
          <w:sz w:val="20"/>
          <w:szCs w:val="20"/>
          <w:lang w:val="en-US"/>
        </w:rPr>
        <w:t xml:space="preserve">For phase 1, we propose to prioritize speed over perfection and focus on providing a visible, tangible example that supports an urgent use </w:t>
      </w:r>
      <w:proofErr w:type="gramStart"/>
      <w:r>
        <w:rPr>
          <w:rFonts w:ascii="Calibri" w:hAnsi="Calibri" w:cs="Calibri"/>
          <w:color w:val="000000"/>
          <w:sz w:val="20"/>
          <w:szCs w:val="20"/>
          <w:lang w:val="en-US"/>
        </w:rPr>
        <w:t>case</w:t>
      </w:r>
      <w:proofErr w:type="gramEnd"/>
    </w:p>
    <w:p w14:paraId="73926D4D" w14:textId="272DBCB7" w:rsidR="00E45006" w:rsidRDefault="00E45006" w:rsidP="00E45006">
      <w:pPr>
        <w:pStyle w:val="ListParagraph"/>
        <w:numPr>
          <w:ilvl w:val="0"/>
          <w:numId w:val="10"/>
        </w:numPr>
        <w:rPr>
          <w:rFonts w:ascii="Calibri" w:hAnsi="Calibri" w:cs="Calibri"/>
          <w:color w:val="000000"/>
          <w:sz w:val="20"/>
          <w:szCs w:val="20"/>
          <w:lang w:val="en-US"/>
        </w:rPr>
      </w:pPr>
      <w:r>
        <w:rPr>
          <w:rFonts w:ascii="Calibri" w:hAnsi="Calibri" w:cs="Calibri"/>
          <w:color w:val="000000"/>
          <w:sz w:val="20"/>
          <w:szCs w:val="20"/>
          <w:lang w:val="en-US"/>
        </w:rPr>
        <w:t>Engage key stakeholders from the start to raise awareness, interest, buy in</w:t>
      </w:r>
    </w:p>
    <w:p w14:paraId="7B640C83" w14:textId="70FE86A5" w:rsidR="00E45006" w:rsidRDefault="00E45006"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Ministry of Health, County</w:t>
      </w:r>
    </w:p>
    <w:p w14:paraId="46C21EA2" w14:textId="3986D84B" w:rsidR="00E45006" w:rsidRDefault="00E45006"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Christian Health Care association</w:t>
      </w:r>
      <w:del w:id="11" w:author="Judith van Andel" w:date="2023-05-30T10:22:00Z">
        <w:r w:rsidDel="00E961DF">
          <w:rPr>
            <w:rFonts w:ascii="Calibri" w:hAnsi="Calibri" w:cs="Calibri"/>
            <w:color w:val="000000"/>
            <w:sz w:val="20"/>
            <w:szCs w:val="20"/>
            <w:lang w:val="en-US"/>
          </w:rPr>
          <w:delText>, MEDS</w:delText>
        </w:r>
      </w:del>
    </w:p>
    <w:p w14:paraId="2A173CFC" w14:textId="0ED17130" w:rsidR="00E45006" w:rsidRDefault="00E45006"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lastRenderedPageBreak/>
        <w:t xml:space="preserve">Kenya Cardiac Society, </w:t>
      </w:r>
      <w:r w:rsidRPr="00E45006">
        <w:rPr>
          <w:rFonts w:ascii="Calibri" w:hAnsi="Calibri" w:cs="Calibri"/>
          <w:color w:val="000000"/>
          <w:sz w:val="20"/>
          <w:szCs w:val="20"/>
          <w:highlight w:val="yellow"/>
          <w:lang w:val="en-US"/>
        </w:rPr>
        <w:t>…</w:t>
      </w:r>
    </w:p>
    <w:p w14:paraId="590550F5" w14:textId="114B7973" w:rsidR="00E45006" w:rsidRPr="00E45006" w:rsidRDefault="00E45006"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Safaricom</w:t>
      </w:r>
    </w:p>
    <w:p w14:paraId="3A1310A8" w14:textId="109C1092" w:rsidR="00E45006" w:rsidRDefault="00A81F65" w:rsidP="00E45006">
      <w:pPr>
        <w:pStyle w:val="ListParagraph"/>
        <w:numPr>
          <w:ilvl w:val="0"/>
          <w:numId w:val="10"/>
        </w:numPr>
        <w:rPr>
          <w:rFonts w:ascii="Calibri" w:hAnsi="Calibri" w:cs="Calibri"/>
          <w:color w:val="000000"/>
          <w:sz w:val="20"/>
          <w:szCs w:val="20"/>
          <w:lang w:val="en-US"/>
        </w:rPr>
      </w:pPr>
      <w:r>
        <w:rPr>
          <w:rFonts w:ascii="Calibri" w:hAnsi="Calibri" w:cs="Calibri"/>
          <w:color w:val="000000"/>
          <w:sz w:val="20"/>
          <w:szCs w:val="20"/>
          <w:lang w:val="en-US"/>
        </w:rPr>
        <w:t>Set up an</w:t>
      </w:r>
      <w:r w:rsidR="00E45006">
        <w:rPr>
          <w:rFonts w:ascii="Calibri" w:hAnsi="Calibri" w:cs="Calibri"/>
          <w:color w:val="000000"/>
          <w:sz w:val="20"/>
          <w:szCs w:val="20"/>
          <w:lang w:val="en-US"/>
        </w:rPr>
        <w:t xml:space="preserve"> </w:t>
      </w:r>
      <w:r w:rsidR="00E45006" w:rsidRPr="00A81F65">
        <w:rPr>
          <w:rFonts w:ascii="Calibri" w:hAnsi="Calibri" w:cs="Calibri"/>
          <w:b/>
          <w:bCs/>
          <w:color w:val="000000"/>
          <w:sz w:val="20"/>
          <w:szCs w:val="20"/>
          <w:lang w:val="en-US"/>
        </w:rPr>
        <w:t>implementation organization</w:t>
      </w:r>
      <w:r w:rsidR="00E45006">
        <w:rPr>
          <w:rFonts w:ascii="Calibri" w:hAnsi="Calibri" w:cs="Calibri"/>
          <w:color w:val="000000"/>
          <w:sz w:val="20"/>
          <w:szCs w:val="20"/>
          <w:lang w:val="en-US"/>
        </w:rPr>
        <w:t xml:space="preserve"> </w:t>
      </w:r>
      <w:r>
        <w:rPr>
          <w:rFonts w:ascii="Calibri" w:hAnsi="Calibri" w:cs="Calibri"/>
          <w:color w:val="000000"/>
          <w:sz w:val="20"/>
          <w:szCs w:val="20"/>
          <w:lang w:val="en-US"/>
        </w:rPr>
        <w:t xml:space="preserve">for the first use case. Keep it </w:t>
      </w:r>
      <w:r w:rsidR="00E45006">
        <w:rPr>
          <w:rFonts w:ascii="Calibri" w:hAnsi="Calibri" w:cs="Calibri"/>
          <w:color w:val="000000"/>
          <w:sz w:val="20"/>
          <w:szCs w:val="20"/>
          <w:lang w:val="en-US"/>
        </w:rPr>
        <w:t xml:space="preserve">small, build a coalition of the willing centered around the concrete first </w:t>
      </w:r>
      <w:proofErr w:type="gramStart"/>
      <w:r w:rsidR="00E45006">
        <w:rPr>
          <w:rFonts w:ascii="Calibri" w:hAnsi="Calibri" w:cs="Calibri"/>
          <w:color w:val="000000"/>
          <w:sz w:val="20"/>
          <w:szCs w:val="20"/>
          <w:lang w:val="en-US"/>
        </w:rPr>
        <w:t>implementations</w:t>
      </w:r>
      <w:proofErr w:type="gramEnd"/>
    </w:p>
    <w:p w14:paraId="3A0DAD8F" w14:textId="77777777" w:rsidR="00E45006" w:rsidRPr="00457D49" w:rsidRDefault="00E45006" w:rsidP="00E45006">
      <w:pPr>
        <w:numPr>
          <w:ilvl w:val="1"/>
          <w:numId w:val="10"/>
        </w:numPr>
        <w:rPr>
          <w:rFonts w:ascii="Calibri" w:eastAsia="Times New Roman" w:hAnsi="Calibri" w:cs="Calibri"/>
          <w:color w:val="000000"/>
          <w:sz w:val="20"/>
          <w:szCs w:val="20"/>
          <w:lang w:eastAsia="en-GB"/>
        </w:rPr>
      </w:pPr>
      <w:r w:rsidRPr="00457D49">
        <w:rPr>
          <w:rFonts w:ascii="Calibri" w:eastAsia="Times New Roman" w:hAnsi="Calibri" w:cs="Calibri"/>
          <w:color w:val="000000"/>
          <w:sz w:val="20"/>
          <w:szCs w:val="20"/>
          <w:lang w:eastAsia="en-GB"/>
        </w:rPr>
        <w:t>Innovative primary &amp; secondary care providers ie Access Afya, Penda Health, etc</w:t>
      </w:r>
    </w:p>
    <w:p w14:paraId="5E53ED87" w14:textId="67ABE383" w:rsidR="00E45006" w:rsidRDefault="00E45006" w:rsidP="00E45006">
      <w:pPr>
        <w:pStyle w:val="ListParagraph"/>
        <w:numPr>
          <w:ilvl w:val="1"/>
          <w:numId w:val="10"/>
        </w:numPr>
        <w:rPr>
          <w:rFonts w:ascii="Calibri" w:hAnsi="Calibri" w:cs="Calibri"/>
          <w:color w:val="000000"/>
          <w:sz w:val="20"/>
          <w:szCs w:val="20"/>
          <w:lang w:val="en-US"/>
        </w:rPr>
      </w:pPr>
      <w:r w:rsidRPr="00457D49">
        <w:rPr>
          <w:rFonts w:ascii="Calibri" w:hAnsi="Calibri" w:cs="Calibri"/>
          <w:color w:val="000000"/>
          <w:sz w:val="20"/>
          <w:szCs w:val="20"/>
        </w:rPr>
        <w:t>Providers of remote care: Baobab Circle, Medtronic labs, access afya, others</w:t>
      </w:r>
      <w:r>
        <w:rPr>
          <w:rFonts w:ascii="Calibri" w:hAnsi="Calibri" w:cs="Calibri"/>
          <w:color w:val="000000"/>
          <w:sz w:val="20"/>
          <w:szCs w:val="20"/>
          <w:lang w:val="en-US"/>
        </w:rPr>
        <w:t xml:space="preserve"> </w:t>
      </w:r>
      <w:commentRangeStart w:id="12"/>
      <w:r w:rsidRPr="00E45006">
        <w:rPr>
          <w:rFonts w:ascii="Calibri" w:hAnsi="Calibri" w:cs="Calibri"/>
          <w:color w:val="000000"/>
          <w:sz w:val="20"/>
          <w:szCs w:val="20"/>
          <w:highlight w:val="yellow"/>
          <w:lang w:val="en-US"/>
        </w:rPr>
        <w:t xml:space="preserve">(explicitly not </w:t>
      </w:r>
      <w:proofErr w:type="spellStart"/>
      <w:r w:rsidRPr="00E45006">
        <w:rPr>
          <w:rFonts w:ascii="Calibri" w:hAnsi="Calibri" w:cs="Calibri"/>
          <w:color w:val="000000"/>
          <w:sz w:val="20"/>
          <w:szCs w:val="20"/>
          <w:highlight w:val="yellow"/>
          <w:lang w:val="en-US"/>
        </w:rPr>
        <w:t>Luscii</w:t>
      </w:r>
      <w:proofErr w:type="spellEnd"/>
      <w:r w:rsidRPr="00E45006">
        <w:rPr>
          <w:rFonts w:ascii="Calibri" w:hAnsi="Calibri" w:cs="Calibri"/>
          <w:color w:val="000000"/>
          <w:sz w:val="20"/>
          <w:szCs w:val="20"/>
          <w:highlight w:val="yellow"/>
          <w:lang w:val="en-US"/>
        </w:rPr>
        <w:t xml:space="preserve"> ?)</w:t>
      </w:r>
      <w:commentRangeEnd w:id="12"/>
      <w:r w:rsidR="004A768C">
        <w:rPr>
          <w:rStyle w:val="CommentReference"/>
          <w:rFonts w:asciiTheme="minorHAnsi" w:eastAsiaTheme="minorHAnsi" w:hAnsiTheme="minorHAnsi" w:cstheme="minorBidi"/>
          <w:lang w:eastAsia="en-US"/>
        </w:rPr>
        <w:commentReference w:id="12"/>
      </w:r>
    </w:p>
    <w:p w14:paraId="0DB30A0C" w14:textId="77777777"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Key patient groups (</w:t>
      </w:r>
      <w:proofErr w:type="gramStart"/>
      <w:r>
        <w:rPr>
          <w:rFonts w:ascii="Calibri" w:hAnsi="Calibri" w:cs="Calibri"/>
          <w:color w:val="000000"/>
          <w:sz w:val="20"/>
          <w:szCs w:val="20"/>
          <w:lang w:val="en-US"/>
        </w:rPr>
        <w:t>e.g.</w:t>
      </w:r>
      <w:proofErr w:type="gramEnd"/>
      <w:r>
        <w:rPr>
          <w:rFonts w:ascii="Calibri" w:hAnsi="Calibri" w:cs="Calibri"/>
          <w:color w:val="000000"/>
          <w:sz w:val="20"/>
          <w:szCs w:val="20"/>
          <w:lang w:val="en-US"/>
        </w:rPr>
        <w:t xml:space="preserve"> Nairobi groups through county)</w:t>
      </w:r>
    </w:p>
    <w:p w14:paraId="49C47283" w14:textId="6CB8E749" w:rsidR="00A81F65" w:rsidRDefault="00A81F65"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 xml:space="preserve">Provider of development capacity to build a first, temporary technical </w:t>
      </w:r>
      <w:proofErr w:type="gramStart"/>
      <w:r>
        <w:rPr>
          <w:rFonts w:ascii="Calibri" w:hAnsi="Calibri" w:cs="Calibri"/>
          <w:color w:val="000000"/>
          <w:sz w:val="20"/>
          <w:szCs w:val="20"/>
          <w:lang w:val="en-US"/>
        </w:rPr>
        <w:t>solution</w:t>
      </w:r>
      <w:proofErr w:type="gramEnd"/>
    </w:p>
    <w:p w14:paraId="4C7F3C6D" w14:textId="1D69AE2E" w:rsidR="00A81F65" w:rsidRDefault="00A81F65" w:rsidP="00E45006">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Sign a MoU and an NDA</w:t>
      </w:r>
    </w:p>
    <w:p w14:paraId="626247B8" w14:textId="46E7680D" w:rsidR="00A81F65" w:rsidRDefault="00A81F65" w:rsidP="00A81F65">
      <w:pPr>
        <w:pStyle w:val="ListParagraph"/>
        <w:numPr>
          <w:ilvl w:val="0"/>
          <w:numId w:val="10"/>
        </w:numPr>
        <w:rPr>
          <w:rFonts w:ascii="Calibri" w:hAnsi="Calibri" w:cs="Calibri"/>
          <w:color w:val="000000"/>
          <w:sz w:val="20"/>
          <w:szCs w:val="20"/>
          <w:lang w:val="en-US"/>
        </w:rPr>
      </w:pPr>
      <w:r>
        <w:rPr>
          <w:rFonts w:ascii="Calibri" w:hAnsi="Calibri" w:cs="Calibri"/>
          <w:color w:val="000000"/>
          <w:sz w:val="20"/>
          <w:szCs w:val="20"/>
          <w:lang w:val="en-US"/>
        </w:rPr>
        <w:t xml:space="preserve">Set up a medical work </w:t>
      </w:r>
      <w:proofErr w:type="gramStart"/>
      <w:r>
        <w:rPr>
          <w:rFonts w:ascii="Calibri" w:hAnsi="Calibri" w:cs="Calibri"/>
          <w:color w:val="000000"/>
          <w:sz w:val="20"/>
          <w:szCs w:val="20"/>
          <w:lang w:val="en-US"/>
        </w:rPr>
        <w:t>group</w:t>
      </w:r>
      <w:proofErr w:type="gramEnd"/>
    </w:p>
    <w:p w14:paraId="3F59D1EE" w14:textId="154D4DFB"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 xml:space="preserve">Ensure alignment on the objectives in terms of patient experience and </w:t>
      </w:r>
      <w:proofErr w:type="gramStart"/>
      <w:r>
        <w:rPr>
          <w:rFonts w:ascii="Calibri" w:hAnsi="Calibri" w:cs="Calibri"/>
          <w:color w:val="000000"/>
          <w:sz w:val="20"/>
          <w:szCs w:val="20"/>
          <w:lang w:val="en-US"/>
        </w:rPr>
        <w:t>outcomes</w:t>
      </w:r>
      <w:proofErr w:type="gramEnd"/>
    </w:p>
    <w:p w14:paraId="35390EA6" w14:textId="48E0462E"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 xml:space="preserve">Have clear agreement on </w:t>
      </w:r>
      <w:del w:id="13" w:author="Judith van Andel" w:date="2023-05-30T10:10:00Z">
        <w:r w:rsidDel="004A768C">
          <w:rPr>
            <w:rFonts w:ascii="Calibri" w:hAnsi="Calibri" w:cs="Calibri"/>
            <w:color w:val="000000"/>
            <w:sz w:val="20"/>
            <w:szCs w:val="20"/>
            <w:lang w:val="en-US"/>
          </w:rPr>
          <w:delText>the care model, operating model, protocols etc.</w:delText>
        </w:r>
      </w:del>
      <w:ins w:id="14" w:author="Judith van Andel" w:date="2023-05-30T10:10:00Z">
        <w:r w:rsidR="004A768C">
          <w:rPr>
            <w:rFonts w:ascii="Calibri" w:hAnsi="Calibri" w:cs="Calibri"/>
            <w:color w:val="000000"/>
            <w:sz w:val="20"/>
            <w:szCs w:val="20"/>
            <w:lang w:val="en-US"/>
          </w:rPr>
          <w:t xml:space="preserve">essential datapoints to be stored &amp; </w:t>
        </w:r>
        <w:proofErr w:type="gramStart"/>
        <w:r w:rsidR="004A768C">
          <w:rPr>
            <w:rFonts w:ascii="Calibri" w:hAnsi="Calibri" w:cs="Calibri"/>
            <w:color w:val="000000"/>
            <w:sz w:val="20"/>
            <w:szCs w:val="20"/>
            <w:lang w:val="en-US"/>
          </w:rPr>
          <w:t>shared</w:t>
        </w:r>
      </w:ins>
      <w:proofErr w:type="gramEnd"/>
    </w:p>
    <w:p w14:paraId="4169C22C" w14:textId="45087CAE"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 xml:space="preserve">Define the ‘case for change’ that will draw in more (medical professional) </w:t>
      </w:r>
      <w:proofErr w:type="gramStart"/>
      <w:r>
        <w:rPr>
          <w:rFonts w:ascii="Calibri" w:hAnsi="Calibri" w:cs="Calibri"/>
          <w:color w:val="000000"/>
          <w:sz w:val="20"/>
          <w:szCs w:val="20"/>
          <w:lang w:val="en-US"/>
        </w:rPr>
        <w:t>partners</w:t>
      </w:r>
      <w:proofErr w:type="gramEnd"/>
    </w:p>
    <w:p w14:paraId="3BA46D3D" w14:textId="429F9A82" w:rsidR="00A81F65" w:rsidRDefault="00A81F65" w:rsidP="00A81F65">
      <w:pPr>
        <w:pStyle w:val="ListParagraph"/>
        <w:numPr>
          <w:ilvl w:val="0"/>
          <w:numId w:val="10"/>
        </w:numPr>
        <w:rPr>
          <w:rFonts w:ascii="Calibri" w:hAnsi="Calibri" w:cs="Calibri"/>
          <w:color w:val="000000"/>
          <w:sz w:val="20"/>
          <w:szCs w:val="20"/>
          <w:lang w:val="en-US"/>
        </w:rPr>
      </w:pPr>
      <w:r>
        <w:rPr>
          <w:rFonts w:ascii="Calibri" w:hAnsi="Calibri" w:cs="Calibri"/>
          <w:color w:val="000000"/>
          <w:sz w:val="20"/>
          <w:szCs w:val="20"/>
          <w:lang w:val="en-US"/>
        </w:rPr>
        <w:t xml:space="preserve">Set up a technical work </w:t>
      </w:r>
      <w:proofErr w:type="gramStart"/>
      <w:r>
        <w:rPr>
          <w:rFonts w:ascii="Calibri" w:hAnsi="Calibri" w:cs="Calibri"/>
          <w:color w:val="000000"/>
          <w:sz w:val="20"/>
          <w:szCs w:val="20"/>
          <w:lang w:val="en-US"/>
        </w:rPr>
        <w:t>group</w:t>
      </w:r>
      <w:proofErr w:type="gramEnd"/>
    </w:p>
    <w:p w14:paraId="4EB5AE98" w14:textId="6A32E5B6"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Develop the technical design principles, standards, architecture etc.</w:t>
      </w:r>
    </w:p>
    <w:p w14:paraId="149A91EF" w14:textId="684B9506"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 xml:space="preserve">Set up a working structure, role definition, agree on any IP issues vs. open </w:t>
      </w:r>
      <w:proofErr w:type="gramStart"/>
      <w:r>
        <w:rPr>
          <w:rFonts w:ascii="Calibri" w:hAnsi="Calibri" w:cs="Calibri"/>
          <w:color w:val="000000"/>
          <w:sz w:val="20"/>
          <w:szCs w:val="20"/>
          <w:lang w:val="en-US"/>
        </w:rPr>
        <w:t>source</w:t>
      </w:r>
      <w:proofErr w:type="gramEnd"/>
    </w:p>
    <w:p w14:paraId="59B39723" w14:textId="676F410F"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Quickly develop the first MVP for testing</w:t>
      </w:r>
    </w:p>
    <w:p w14:paraId="0AFF08BE" w14:textId="340336AC" w:rsidR="00A81F65" w:rsidRDefault="00A81F65" w:rsidP="00A81F65">
      <w:pPr>
        <w:pStyle w:val="ListParagraph"/>
        <w:numPr>
          <w:ilvl w:val="0"/>
          <w:numId w:val="10"/>
        </w:numPr>
        <w:rPr>
          <w:rFonts w:ascii="Calibri" w:hAnsi="Calibri" w:cs="Calibri"/>
          <w:color w:val="000000"/>
          <w:sz w:val="20"/>
          <w:szCs w:val="20"/>
          <w:lang w:val="en-US"/>
        </w:rPr>
      </w:pPr>
      <w:r>
        <w:rPr>
          <w:rFonts w:ascii="Calibri" w:hAnsi="Calibri" w:cs="Calibri"/>
          <w:color w:val="000000"/>
          <w:sz w:val="20"/>
          <w:szCs w:val="20"/>
          <w:lang w:val="en-US"/>
        </w:rPr>
        <w:t xml:space="preserve">Set up an operational work </w:t>
      </w:r>
      <w:proofErr w:type="gramStart"/>
      <w:r>
        <w:rPr>
          <w:rFonts w:ascii="Calibri" w:hAnsi="Calibri" w:cs="Calibri"/>
          <w:color w:val="000000"/>
          <w:sz w:val="20"/>
          <w:szCs w:val="20"/>
          <w:lang w:val="en-US"/>
        </w:rPr>
        <w:t>group</w:t>
      </w:r>
      <w:proofErr w:type="gramEnd"/>
    </w:p>
    <w:p w14:paraId="340DFEC6" w14:textId="0E7F4E94" w:rsidR="00A81F65" w:rsidRDefault="00A81F65" w:rsidP="00A81F65">
      <w:pPr>
        <w:pStyle w:val="ListParagraph"/>
        <w:numPr>
          <w:ilvl w:val="1"/>
          <w:numId w:val="10"/>
        </w:numPr>
        <w:rPr>
          <w:rFonts w:ascii="Calibri" w:hAnsi="Calibri" w:cs="Calibri"/>
          <w:color w:val="000000"/>
          <w:sz w:val="20"/>
          <w:szCs w:val="20"/>
          <w:lang w:val="en-US"/>
        </w:rPr>
      </w:pPr>
      <w:r>
        <w:rPr>
          <w:rFonts w:ascii="Calibri" w:hAnsi="Calibri" w:cs="Calibri"/>
          <w:color w:val="000000"/>
          <w:sz w:val="20"/>
          <w:szCs w:val="20"/>
          <w:lang w:val="en-US"/>
        </w:rPr>
        <w:t>Include patient representative (</w:t>
      </w:r>
      <w:proofErr w:type="gramStart"/>
      <w:r>
        <w:rPr>
          <w:rFonts w:ascii="Calibri" w:hAnsi="Calibri" w:cs="Calibri"/>
          <w:color w:val="000000"/>
          <w:sz w:val="20"/>
          <w:szCs w:val="20"/>
          <w:lang w:val="en-US"/>
        </w:rPr>
        <w:t>e.g.</w:t>
      </w:r>
      <w:proofErr w:type="gramEnd"/>
      <w:r>
        <w:rPr>
          <w:rFonts w:ascii="Calibri" w:hAnsi="Calibri" w:cs="Calibri"/>
          <w:color w:val="000000"/>
          <w:sz w:val="20"/>
          <w:szCs w:val="20"/>
          <w:lang w:val="en-US"/>
        </w:rPr>
        <w:t xml:space="preserve"> patient group leader)</w:t>
      </w:r>
    </w:p>
    <w:p w14:paraId="2BD673A2" w14:textId="77777777" w:rsidR="00E961DF" w:rsidRDefault="00A81F65" w:rsidP="00A81F65">
      <w:pPr>
        <w:pStyle w:val="ListParagraph"/>
        <w:numPr>
          <w:ilvl w:val="1"/>
          <w:numId w:val="10"/>
        </w:numPr>
        <w:rPr>
          <w:ins w:id="15" w:author="Judith van Andel" w:date="2023-05-30T10:21:00Z"/>
          <w:rFonts w:ascii="Calibri" w:hAnsi="Calibri" w:cs="Calibri"/>
          <w:color w:val="000000"/>
          <w:sz w:val="20"/>
          <w:szCs w:val="20"/>
          <w:lang w:val="en-US"/>
        </w:rPr>
      </w:pPr>
      <w:r>
        <w:rPr>
          <w:rFonts w:ascii="Calibri" w:hAnsi="Calibri" w:cs="Calibri"/>
          <w:color w:val="000000"/>
          <w:sz w:val="20"/>
          <w:szCs w:val="20"/>
          <w:lang w:val="en-US"/>
        </w:rPr>
        <w:t xml:space="preserve">Define key </w:t>
      </w:r>
      <w:ins w:id="16" w:author="Judith van Andel" w:date="2023-05-30T10:20:00Z">
        <w:r w:rsidR="00E961DF">
          <w:rPr>
            <w:rFonts w:ascii="Calibri" w:hAnsi="Calibri" w:cs="Calibri"/>
            <w:color w:val="000000"/>
            <w:sz w:val="20"/>
            <w:szCs w:val="20"/>
            <w:lang w:val="en-US"/>
          </w:rPr>
          <w:t>test-</w:t>
        </w:r>
        <w:proofErr w:type="gramStart"/>
        <w:r w:rsidR="00E961DF">
          <w:rPr>
            <w:rFonts w:ascii="Calibri" w:hAnsi="Calibri" w:cs="Calibri"/>
            <w:color w:val="000000"/>
            <w:sz w:val="20"/>
            <w:szCs w:val="20"/>
            <w:lang w:val="en-US"/>
          </w:rPr>
          <w:t>settings</w:t>
        </w:r>
        <w:proofErr w:type="gramEnd"/>
        <w:r w:rsidR="00E961DF">
          <w:rPr>
            <w:rFonts w:ascii="Calibri" w:hAnsi="Calibri" w:cs="Calibri"/>
            <w:color w:val="000000"/>
            <w:sz w:val="20"/>
            <w:szCs w:val="20"/>
            <w:lang w:val="en-US"/>
          </w:rPr>
          <w:t xml:space="preserve"> </w:t>
        </w:r>
      </w:ins>
    </w:p>
    <w:p w14:paraId="18711884" w14:textId="77777777" w:rsidR="00E961DF" w:rsidRDefault="00E961DF" w:rsidP="00E961DF">
      <w:pPr>
        <w:pStyle w:val="ListParagraph"/>
        <w:numPr>
          <w:ilvl w:val="1"/>
          <w:numId w:val="10"/>
        </w:numPr>
        <w:rPr>
          <w:ins w:id="17" w:author="Judith van Andel" w:date="2023-05-30T10:22:00Z"/>
          <w:rFonts w:ascii="Calibri" w:hAnsi="Calibri" w:cs="Calibri"/>
          <w:color w:val="000000"/>
          <w:sz w:val="20"/>
          <w:szCs w:val="20"/>
          <w:lang w:val="en-US"/>
        </w:rPr>
      </w:pPr>
      <w:ins w:id="18" w:author="Judith van Andel" w:date="2023-05-30T10:21:00Z">
        <w:r>
          <w:rPr>
            <w:rFonts w:ascii="Calibri" w:hAnsi="Calibri" w:cs="Calibri"/>
            <w:color w:val="000000"/>
            <w:sz w:val="20"/>
            <w:szCs w:val="20"/>
            <w:lang w:val="en-US"/>
          </w:rPr>
          <w:t xml:space="preserve">Enroll patients &amp; providers for </w:t>
        </w:r>
        <w:proofErr w:type="gramStart"/>
        <w:r>
          <w:rPr>
            <w:rFonts w:ascii="Calibri" w:hAnsi="Calibri" w:cs="Calibri"/>
            <w:color w:val="000000"/>
            <w:sz w:val="20"/>
            <w:szCs w:val="20"/>
            <w:lang w:val="en-US"/>
          </w:rPr>
          <w:t>testing</w:t>
        </w:r>
      </w:ins>
      <w:proofErr w:type="gramEnd"/>
    </w:p>
    <w:p w14:paraId="35F408B6" w14:textId="66EC75D3" w:rsidR="00A81F65" w:rsidRPr="00E961DF" w:rsidDel="00E961DF" w:rsidRDefault="00E961DF" w:rsidP="00E961DF">
      <w:pPr>
        <w:pStyle w:val="ListParagraph"/>
        <w:numPr>
          <w:ilvl w:val="1"/>
          <w:numId w:val="10"/>
        </w:numPr>
        <w:rPr>
          <w:del w:id="19" w:author="Judith van Andel" w:date="2023-05-30T10:21:00Z"/>
          <w:rFonts w:ascii="Calibri" w:hAnsi="Calibri" w:cs="Calibri"/>
          <w:color w:val="000000"/>
          <w:sz w:val="20"/>
          <w:szCs w:val="20"/>
          <w:lang w:val="en-US"/>
          <w:rPrChange w:id="20" w:author="Judith van Andel" w:date="2023-05-30T10:22:00Z">
            <w:rPr>
              <w:del w:id="21" w:author="Judith van Andel" w:date="2023-05-30T10:21:00Z"/>
              <w:lang w:val="en-US"/>
            </w:rPr>
          </w:rPrChange>
        </w:rPr>
      </w:pPr>
      <w:ins w:id="22" w:author="Judith van Andel" w:date="2023-05-30T10:21:00Z">
        <w:r w:rsidRPr="00E961DF">
          <w:rPr>
            <w:rFonts w:ascii="Calibri" w:hAnsi="Calibri" w:cs="Calibri"/>
            <w:color w:val="000000"/>
            <w:sz w:val="20"/>
            <w:szCs w:val="20"/>
            <w:lang w:val="en-US"/>
            <w:rPrChange w:id="23" w:author="Judith van Andel" w:date="2023-05-30T10:22:00Z">
              <w:rPr>
                <w:lang w:val="en-US"/>
              </w:rPr>
            </w:rPrChange>
          </w:rPr>
          <w:t>On-the-ground troubleshooting</w:t>
        </w:r>
      </w:ins>
      <w:del w:id="24" w:author="Judith van Andel" w:date="2023-05-30T10:21:00Z">
        <w:r w:rsidR="00A81F65" w:rsidRPr="00E961DF" w:rsidDel="00E961DF">
          <w:rPr>
            <w:rFonts w:ascii="Calibri" w:hAnsi="Calibri" w:cs="Calibri"/>
            <w:color w:val="000000"/>
            <w:sz w:val="20"/>
            <w:szCs w:val="20"/>
            <w:highlight w:val="yellow"/>
            <w:lang w:val="en-US"/>
            <w:rPrChange w:id="25" w:author="Judith van Andel" w:date="2023-05-30T10:22:00Z">
              <w:rPr>
                <w:highlight w:val="yellow"/>
                <w:lang w:val="en-US"/>
              </w:rPr>
            </w:rPrChange>
          </w:rPr>
          <w:delText>….</w:delText>
        </w:r>
      </w:del>
    </w:p>
    <w:p w14:paraId="556C5B26" w14:textId="77777777" w:rsidR="00457D49" w:rsidRPr="00E961DF" w:rsidRDefault="00457D49" w:rsidP="00E961DF">
      <w:pPr>
        <w:pStyle w:val="ListParagraph"/>
        <w:numPr>
          <w:ilvl w:val="1"/>
          <w:numId w:val="10"/>
        </w:numPr>
        <w:rPr>
          <w:sz w:val="20"/>
          <w:szCs w:val="20"/>
        </w:rPr>
      </w:pPr>
    </w:p>
    <w:sectPr w:rsidR="00457D49" w:rsidRPr="00E961DF" w:rsidSect="00E802F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udith van Andel" w:date="2023-05-30T10:27:00Z" w:initials="Jv">
    <w:p w14:paraId="0BEFC031" w14:textId="77777777" w:rsidR="002B5C7A" w:rsidRDefault="002B5C7A" w:rsidP="006A7940">
      <w:pPr>
        <w:pStyle w:val="CommentText"/>
      </w:pPr>
      <w:r>
        <w:rPr>
          <w:rStyle w:val="CommentReference"/>
        </w:rPr>
        <w:annotationRef/>
      </w:r>
      <w:r>
        <w:t>This would be simple patient-facing data-entry, communicatoin link with participating other data-entrypoints (like EMR of clinics/telehealthprovider), data-storage for tha patient-entered data and back-end&amp;interface for organizing access-rights to the data correct? I would think the services that could run on the data (like mentioned in the paragraph key services) are offered by other parties as it often requires medical services. I do think the financial savingsservice of the wallet could be core part of the product so you have both money and data in one simple 'wallet' to facilitate access to care (but I could be wrong).</w:t>
      </w:r>
    </w:p>
  </w:comment>
  <w:comment w:id="12" w:author="Judith van Andel" w:date="2023-05-30T10:07:00Z" w:initials="Jv">
    <w:p w14:paraId="68BB48D4" w14:textId="65FFB1B9" w:rsidR="004A768C" w:rsidRDefault="004A768C" w:rsidP="00C8070E">
      <w:pPr>
        <w:pStyle w:val="CommentText"/>
      </w:pPr>
      <w:r>
        <w:rPr>
          <w:rStyle w:val="CommentReference"/>
        </w:rPr>
        <w:annotationRef/>
      </w:r>
      <w:r>
        <w:t>As far as I know they are not very active yet in Kenya (only one small clinic) so not top of the list here, but we can definitely add them. I would say for this week probably more relevant to engage with others we don't know very well yet. Also I would for now prioritize parties like Access Afya and probably many others that provide the actual remote care service (including tele-consultations etc.) and would interact with the patient-owned dataset to understand their needs as opposed to platformsolutions that facilitate remote care.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FC031" w15:done="0"/>
  <w15:commentEx w15:paraId="68BB48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4E2E" w16cex:dateUtc="2023-05-30T08:27:00Z"/>
  <w16cex:commentExtensible w16cex:durableId="28204958" w16cex:dateUtc="2023-05-30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FC031" w16cid:durableId="28204E2E"/>
  <w16cid:commentId w16cid:paraId="68BB48D4" w16cid:durableId="282049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1BB"/>
    <w:multiLevelType w:val="hybridMultilevel"/>
    <w:tmpl w:val="F1D41764"/>
    <w:lvl w:ilvl="0" w:tplc="CBC01BAC">
      <w:start w:val="1"/>
      <w:numFmt w:val="lowerLetter"/>
      <w:lvlText w:val="%1."/>
      <w:lvlJc w:val="left"/>
      <w:pPr>
        <w:ind w:left="360" w:hanging="360"/>
      </w:pPr>
      <w:rPr>
        <w:rFonts w:eastAsia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ED4169"/>
    <w:multiLevelType w:val="hybridMultilevel"/>
    <w:tmpl w:val="2F32007A"/>
    <w:lvl w:ilvl="0" w:tplc="79C28B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32CBF"/>
    <w:multiLevelType w:val="hybridMultilevel"/>
    <w:tmpl w:val="A1AE1AA8"/>
    <w:lvl w:ilvl="0" w:tplc="79C28BCA">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C0CAF"/>
    <w:multiLevelType w:val="hybridMultilevel"/>
    <w:tmpl w:val="6E68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B12E7A"/>
    <w:multiLevelType w:val="hybridMultilevel"/>
    <w:tmpl w:val="E38E4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E045E7"/>
    <w:multiLevelType w:val="multilevel"/>
    <w:tmpl w:val="F69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3625FB"/>
    <w:multiLevelType w:val="hybridMultilevel"/>
    <w:tmpl w:val="53C89D64"/>
    <w:lvl w:ilvl="0" w:tplc="E19CC3E8">
      <w:start w:val="1"/>
      <w:numFmt w:val="upperLetter"/>
      <w:lvlText w:val="%1."/>
      <w:lvlJc w:val="left"/>
      <w:pPr>
        <w:ind w:left="360" w:hanging="360"/>
      </w:pPr>
      <w:rPr>
        <w:rFonts w:eastAsia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079022B"/>
    <w:multiLevelType w:val="hybridMultilevel"/>
    <w:tmpl w:val="4990794C"/>
    <w:lvl w:ilvl="0" w:tplc="79C28BC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B1D97"/>
    <w:multiLevelType w:val="multilevel"/>
    <w:tmpl w:val="C5C6C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7369D"/>
    <w:multiLevelType w:val="multilevel"/>
    <w:tmpl w:val="BAC0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504375">
    <w:abstractNumId w:val="8"/>
  </w:num>
  <w:num w:numId="2" w16cid:durableId="1657494036">
    <w:abstractNumId w:val="9"/>
  </w:num>
  <w:num w:numId="3" w16cid:durableId="75368310">
    <w:abstractNumId w:val="5"/>
  </w:num>
  <w:num w:numId="4" w16cid:durableId="1454976197">
    <w:abstractNumId w:val="3"/>
  </w:num>
  <w:num w:numId="5" w16cid:durableId="440611083">
    <w:abstractNumId w:val="7"/>
  </w:num>
  <w:num w:numId="6" w16cid:durableId="293996400">
    <w:abstractNumId w:val="4"/>
  </w:num>
  <w:num w:numId="7" w16cid:durableId="599408583">
    <w:abstractNumId w:val="0"/>
  </w:num>
  <w:num w:numId="8" w16cid:durableId="1424687833">
    <w:abstractNumId w:val="6"/>
  </w:num>
  <w:num w:numId="9" w16cid:durableId="402916942">
    <w:abstractNumId w:val="1"/>
  </w:num>
  <w:num w:numId="10" w16cid:durableId="2833923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dith van Andel">
    <w15:presenceInfo w15:providerId="AD" w15:userId="S::j.vanandel@pharmaccess.org::5714281f-ed42-465a-b06d-74eee5335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49"/>
    <w:rsid w:val="00203559"/>
    <w:rsid w:val="002B5C7A"/>
    <w:rsid w:val="00325706"/>
    <w:rsid w:val="00457D49"/>
    <w:rsid w:val="004A768C"/>
    <w:rsid w:val="006D0E1C"/>
    <w:rsid w:val="008C0568"/>
    <w:rsid w:val="00A81F65"/>
    <w:rsid w:val="00D83D4A"/>
    <w:rsid w:val="00E45006"/>
    <w:rsid w:val="00E802FC"/>
    <w:rsid w:val="00E961DF"/>
    <w:rsid w:val="00F801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8474"/>
  <w15:chartTrackingRefBased/>
  <w15:docId w15:val="{9084FCDC-81DD-A349-8A7D-95DA20D9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D49"/>
  </w:style>
  <w:style w:type="paragraph" w:styleId="ListParagraph">
    <w:name w:val="List Paragraph"/>
    <w:basedOn w:val="Normal"/>
    <w:uiPriority w:val="34"/>
    <w:qFormat/>
    <w:rsid w:val="00457D49"/>
    <w:pPr>
      <w:spacing w:before="100" w:beforeAutospacing="1" w:after="100" w:afterAutospacing="1"/>
    </w:pPr>
    <w:rPr>
      <w:rFonts w:ascii="Times New Roman" w:eastAsia="Times New Roman" w:hAnsi="Times New Roman" w:cs="Times New Roman"/>
      <w:lang w:eastAsia="en-GB"/>
    </w:rPr>
  </w:style>
  <w:style w:type="character" w:customStyle="1" w:styleId="spelle">
    <w:name w:val="spelle"/>
    <w:basedOn w:val="DefaultParagraphFont"/>
    <w:rsid w:val="00457D49"/>
  </w:style>
  <w:style w:type="character" w:styleId="CommentReference">
    <w:name w:val="annotation reference"/>
    <w:basedOn w:val="DefaultParagraphFont"/>
    <w:uiPriority w:val="99"/>
    <w:semiHidden/>
    <w:unhideWhenUsed/>
    <w:rsid w:val="004A768C"/>
    <w:rPr>
      <w:sz w:val="16"/>
      <w:szCs w:val="16"/>
    </w:rPr>
  </w:style>
  <w:style w:type="paragraph" w:styleId="CommentText">
    <w:name w:val="annotation text"/>
    <w:basedOn w:val="Normal"/>
    <w:link w:val="CommentTextChar"/>
    <w:uiPriority w:val="99"/>
    <w:unhideWhenUsed/>
    <w:rsid w:val="004A768C"/>
    <w:rPr>
      <w:sz w:val="20"/>
      <w:szCs w:val="20"/>
    </w:rPr>
  </w:style>
  <w:style w:type="character" w:customStyle="1" w:styleId="CommentTextChar">
    <w:name w:val="Comment Text Char"/>
    <w:basedOn w:val="DefaultParagraphFont"/>
    <w:link w:val="CommentText"/>
    <w:uiPriority w:val="99"/>
    <w:rsid w:val="004A768C"/>
    <w:rPr>
      <w:sz w:val="20"/>
      <w:szCs w:val="20"/>
    </w:rPr>
  </w:style>
  <w:style w:type="paragraph" w:styleId="CommentSubject">
    <w:name w:val="annotation subject"/>
    <w:basedOn w:val="CommentText"/>
    <w:next w:val="CommentText"/>
    <w:link w:val="CommentSubjectChar"/>
    <w:uiPriority w:val="99"/>
    <w:semiHidden/>
    <w:unhideWhenUsed/>
    <w:rsid w:val="004A768C"/>
    <w:rPr>
      <w:b/>
      <w:bCs/>
    </w:rPr>
  </w:style>
  <w:style w:type="character" w:customStyle="1" w:styleId="CommentSubjectChar">
    <w:name w:val="Comment Subject Char"/>
    <w:basedOn w:val="CommentTextChar"/>
    <w:link w:val="CommentSubject"/>
    <w:uiPriority w:val="99"/>
    <w:semiHidden/>
    <w:rsid w:val="004A768C"/>
    <w:rPr>
      <w:b/>
      <w:bCs/>
      <w:sz w:val="20"/>
      <w:szCs w:val="20"/>
    </w:rPr>
  </w:style>
  <w:style w:type="paragraph" w:styleId="Revision">
    <w:name w:val="Revision"/>
    <w:hidden/>
    <w:uiPriority w:val="99"/>
    <w:semiHidden/>
    <w:rsid w:val="004A7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9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der Graaf</dc:creator>
  <cp:keywords/>
  <dc:description/>
  <cp:lastModifiedBy>Judith van Andel</cp:lastModifiedBy>
  <cp:revision>2</cp:revision>
  <dcterms:created xsi:type="dcterms:W3CDTF">2023-05-30T08:35:00Z</dcterms:created>
  <dcterms:modified xsi:type="dcterms:W3CDTF">2023-05-30T08:35:00Z</dcterms:modified>
</cp:coreProperties>
</file>